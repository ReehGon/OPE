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commentRangeStart w:id="2"/>
    <w:commentRangeStart w:id="3"/>
    <w:p w14:paraId="6F6D4678" w14:textId="18DBCA1E" w:rsidR="0095145B" w:rsidRPr="00F00678" w:rsidRDefault="00A221FE">
      <w:pPr>
        <w:pStyle w:val="Ttulo"/>
        <w:pPrChange w:id="4" w:author="Fabio Furia Silva" w:date="2019-02-03T18:28:00Z">
          <w:pPr>
            <w:spacing w:before="240"/>
            <w:ind w:firstLine="397"/>
            <w:jc w:val="center"/>
          </w:pPr>
        </w:pPrChange>
      </w:pPr>
      <w:ins w:id="5" w:author="Fabio Furia Silva" w:date="2019-02-03T18:10:00Z">
        <w:r>
          <w:fldChar w:fldCharType="begin"/>
        </w:r>
        <w:r>
          <w:instrText xml:space="preserve"> TITLE   \* MERGEFORMAT </w:instrText>
        </w:r>
      </w:ins>
      <w:r>
        <w:fldChar w:fldCharType="separate"/>
      </w:r>
      <w:r w:rsidR="00FA34EC">
        <w:t>Sistema de Controle de microempresa</w:t>
      </w:r>
      <w:r w:rsidR="00443A26">
        <w:t>: com Subtítulo</w:t>
      </w:r>
      <w:ins w:id="6" w:author="Fabio Furia Silva" w:date="2019-02-03T18:10:00Z">
        <w:r>
          <w:fldChar w:fldCharType="end"/>
        </w:r>
      </w:ins>
      <w:commentRangeEnd w:id="2"/>
      <w:commentRangeEnd w:id="3"/>
      <w:r w:rsidR="0048721D">
        <w:rPr>
          <w:rStyle w:val="Refdecomentrio"/>
          <w:b w:val="0"/>
        </w:rPr>
        <w:commentReference w:id="2"/>
      </w:r>
      <w:r w:rsidR="00993BF3">
        <w:rPr>
          <w:rStyle w:val="Refdecomentrio"/>
          <w:b w:val="0"/>
        </w:rPr>
        <w:commentReference w:id="3"/>
      </w:r>
      <w:del w:id="7" w:author="Fabio Furia Silva" w:date="2019-02-03T18:10:00Z">
        <w:r w:rsidR="000B4E5F" w:rsidRPr="00F00678" w:rsidDel="00A221FE">
          <w:delText>Título do seu Trabalho de OPE</w:delText>
        </w:r>
      </w:del>
    </w:p>
    <w:p w14:paraId="6F6D4679" w14:textId="6672FA4F" w:rsidR="0095145B" w:rsidRPr="00F00678" w:rsidRDefault="00FA34EC" w:rsidP="00E641A0">
      <w:pPr>
        <w:spacing w:before="240"/>
        <w:ind w:firstLine="0"/>
      </w:pPr>
      <w:r>
        <w:t>Renan C. R. Gonçalves</w:t>
      </w:r>
      <w:ins w:id="8" w:author="Fabio Furia Silva" w:date="2019-02-03T18:35:00Z">
        <w:r w:rsidR="0036325E" w:rsidRPr="00F00678">
          <w:t xml:space="preserve">, </w:t>
        </w:r>
      </w:ins>
      <w:r>
        <w:t>Rafael S. do Vale</w:t>
      </w:r>
      <w:r w:rsidR="000B4E5F" w:rsidRPr="00F00678">
        <w:t xml:space="preserve">, </w:t>
      </w:r>
      <w:del w:id="9" w:author="Fabio Furia Silva" w:date="2019-02-03T18:35:00Z">
        <w:r w:rsidR="000B4E5F" w:rsidRPr="00F00678" w:rsidDel="0036325E">
          <w:delText xml:space="preserve">Vanderon Bossi, </w:delText>
        </w:r>
      </w:del>
      <w:r>
        <w:t>Gabriel G. Nascimento</w:t>
      </w:r>
      <w:ins w:id="10" w:author="Fabio Furia Silva" w:date="2019-02-03T18:35:00Z">
        <w:r w:rsidR="0036325E" w:rsidRPr="00F00678">
          <w:t>,</w:t>
        </w:r>
        <w:r w:rsidR="0036325E">
          <w:t xml:space="preserve"> </w:t>
        </w:r>
      </w:ins>
      <w:r>
        <w:t>Maikon Lacerda.</w:t>
      </w:r>
      <w:ins w:id="11" w:author="Fabio Furia Silva" w:date="2019-02-03T18:34:00Z">
        <w:r w:rsidR="00511456">
          <w:rPr>
            <w:rStyle w:val="Refdenotaderodap"/>
            <w:b/>
          </w:rPr>
          <w:footnoteReference w:id="1"/>
        </w:r>
      </w:ins>
    </w:p>
    <w:p w14:paraId="66177A7B" w14:textId="65EE7C0E" w:rsidR="00AB2F2A" w:rsidRDefault="000B4E5F" w:rsidP="00E641A0">
      <w:pPr>
        <w:spacing w:before="240"/>
        <w:jc w:val="center"/>
      </w:pPr>
      <w:r w:rsidRPr="00F00678">
        <w:t>Faculdade Impacta de Tecnologia</w:t>
      </w:r>
    </w:p>
    <w:p w14:paraId="6F6D467B" w14:textId="7C1B16F1" w:rsidR="0095145B" w:rsidRDefault="000B4E5F" w:rsidP="00E641A0">
      <w:pPr>
        <w:jc w:val="center"/>
      </w:pPr>
      <w:r w:rsidRPr="00F00678">
        <w:t>São Paulo</w:t>
      </w:r>
      <w:r w:rsidR="00C30F6B">
        <w:t>,</w:t>
      </w:r>
      <w:r w:rsidRPr="00F00678">
        <w:t xml:space="preserve"> SP</w:t>
      </w:r>
      <w:r w:rsidR="00C30F6B">
        <w:t xml:space="preserve">, </w:t>
      </w:r>
      <w:r w:rsidRPr="00F00678">
        <w:t>Brasil</w:t>
      </w:r>
      <w:del w:id="15" w:author="Fabio Furia Silva" w:date="2019-02-03T18:33:00Z">
        <w:r w:rsidRPr="00F00678" w:rsidDel="007E7258">
          <w:delText>yuri.dirickson@faculdadeimpacta.com.br</w:delText>
        </w:r>
      </w:del>
    </w:p>
    <w:p w14:paraId="4D90C83B" w14:textId="77777777" w:rsidR="00AB2F2A" w:rsidRPr="00F00678" w:rsidDel="007E7258" w:rsidRDefault="00AB2F2A" w:rsidP="00E641A0">
      <w:pPr>
        <w:jc w:val="center"/>
        <w:rPr>
          <w:del w:id="16" w:author="Fabio Furia Silva" w:date="2019-02-03T18:33:00Z"/>
        </w:rPr>
      </w:pPr>
    </w:p>
    <w:p w14:paraId="480F2707" w14:textId="4EEC9A76" w:rsidR="004451B6" w:rsidRDefault="004451B6" w:rsidP="00E641A0">
      <w:pPr>
        <w:jc w:val="center"/>
      </w:pPr>
      <w:ins w:id="17" w:author="Fabio Furia Silva" w:date="2019-02-03T18:31:00Z">
        <w:r w:rsidRPr="004451B6">
          <w:rPr>
            <w:rPrChange w:id="18" w:author="Fabio Furia Silva" w:date="2019-02-03T18:31:00Z">
              <w:rPr>
                <w:rFonts w:ascii="Courier New" w:eastAsia="Courier New" w:hAnsi="Courier New" w:cs="Courier New"/>
                <w:sz w:val="20"/>
                <w:szCs w:val="20"/>
              </w:rPr>
            </w:rPrChange>
          </w:rPr>
          <w:t>24 de junho de</w:t>
        </w:r>
        <w:r>
          <w:t xml:space="preserve"> </w:t>
        </w:r>
        <w:commentRangeStart w:id="19"/>
        <w:r w:rsidRPr="004451B6">
          <w:rPr>
            <w:rPrChange w:id="20" w:author="Fabio Furia Silva" w:date="2019-02-03T18:31:00Z">
              <w:rPr>
                <w:rFonts w:ascii="Courier New" w:eastAsia="Courier New" w:hAnsi="Courier New" w:cs="Courier New"/>
                <w:sz w:val="20"/>
                <w:szCs w:val="20"/>
              </w:rPr>
            </w:rPrChange>
          </w:rPr>
          <w:t>2019</w:t>
        </w:r>
      </w:ins>
      <w:commentRangeEnd w:id="19"/>
      <w:r w:rsidR="00C30F6B">
        <w:rPr>
          <w:rStyle w:val="Refdecomentrio"/>
        </w:rPr>
        <w:commentReference w:id="19"/>
      </w:r>
    </w:p>
    <w:p w14:paraId="491D86BD" w14:textId="77777777" w:rsidR="00AB2F2A" w:rsidRDefault="00AB2F2A" w:rsidP="00FA379E">
      <w:pPr>
        <w:rPr>
          <w:ins w:id="21" w:author="Fabio Furia Silva" w:date="2019-02-03T18:31:00Z"/>
        </w:rPr>
      </w:pPr>
    </w:p>
    <w:p w14:paraId="6F6D467D" w14:textId="02B7685C" w:rsidR="0095145B" w:rsidRPr="00FA34EC" w:rsidDel="00BF0927" w:rsidRDefault="000B4E5F" w:rsidP="00E641A0">
      <w:pPr>
        <w:ind w:firstLine="0"/>
      </w:pPr>
      <w:moveFromRangeStart w:id="22" w:author="Fabio Furia Silva" w:date="2019-02-03T18:25:00Z" w:name="move110770"/>
      <w:moveFrom w:id="23" w:author="Fabio Furia Silva" w:date="2019-02-03T18:25:00Z">
        <w:r w:rsidRPr="00FA34EC" w:rsidDel="00BF0927">
          <w:rPr>
            <w:b/>
          </w:rPr>
          <w:t>Abstract.</w:t>
        </w:r>
        <w:r w:rsidRPr="00FA34EC" w:rsidDel="00BF0927">
          <w:t xml:space="preserve"> This meta-paper describes the style to be used in articles and short papers for SBC conferences. For papers in English, you should add just an abstract while for the papers in Portuguese, we also ask for an abstract in Portuguese (“resumo”). In both cases, abstracts should not have more than 10 lines and must be in the first page of the paper.</w:t>
        </w:r>
      </w:moveFrom>
    </w:p>
    <w:moveFromRangeEnd w:id="22"/>
    <w:p w14:paraId="6F6D467E" w14:textId="26135069" w:rsidR="0095145B" w:rsidRDefault="000B4E5F" w:rsidP="00E641A0">
      <w:pPr>
        <w:ind w:firstLine="0"/>
      </w:pPr>
      <w:r w:rsidRPr="00F00678">
        <w:rPr>
          <w:b/>
        </w:rPr>
        <w:t>Resumo.</w:t>
      </w:r>
      <w:r w:rsidRPr="00F00678">
        <w:t xml:space="preserve"> </w:t>
      </w:r>
      <w:r w:rsidR="00FA34EC">
        <w:t>Este projeto propõe criar um software para auxiliar uma microempresária no controle financeiro de sua clínica de estética e guardar informações precisas de suas clientes em um sistema. Também realizado um site contendo todas as informações com os tipos de tratamentos que podem ser realizados em sua clínica, juntamente com todos os meios de contatos para marcar as consultas.</w:t>
      </w:r>
    </w:p>
    <w:p w14:paraId="03BB35E4" w14:textId="63F99199" w:rsidR="00B93221" w:rsidRDefault="00B93221" w:rsidP="00E641A0">
      <w:pPr>
        <w:ind w:firstLine="0"/>
        <w:rPr>
          <w:ins w:id="24" w:author="Fabio Furia Silva" w:date="2019-02-03T18:25:00Z"/>
        </w:rPr>
      </w:pPr>
      <w:r w:rsidRPr="005574A0">
        <w:rPr>
          <w:b/>
        </w:rPr>
        <w:t>Palavras-chaves</w:t>
      </w:r>
      <w:r>
        <w:t>:</w:t>
      </w:r>
      <w:r w:rsidR="00FA34EC">
        <w:t xml:space="preserve"> Clínica, Estética, Controle.</w:t>
      </w:r>
    </w:p>
    <w:p w14:paraId="40C65BE7" w14:textId="4D38DEB9" w:rsidR="00BF0927" w:rsidRDefault="00BF0927" w:rsidP="00E641A0">
      <w:pPr>
        <w:spacing w:before="240"/>
        <w:ind w:firstLine="0"/>
        <w:rPr>
          <w:highlight w:val="yellow"/>
          <w:lang w:val="en-US"/>
        </w:rPr>
      </w:pPr>
      <w:moveToRangeStart w:id="25" w:author="Fabio Furia Silva" w:date="2019-02-03T18:25:00Z" w:name="move110770"/>
      <w:moveTo w:id="26" w:author="Fabio Furia Silva" w:date="2019-02-03T18:25:00Z">
        <w:r w:rsidRPr="00F00678">
          <w:rPr>
            <w:b/>
            <w:lang w:val="en-US"/>
          </w:rPr>
          <w:t>Abstract.</w:t>
        </w:r>
      </w:moveTo>
      <w:r w:rsidR="00FA34EC">
        <w:rPr>
          <w:lang w:val="en-US"/>
        </w:rPr>
        <w:t xml:space="preserve"> This project proposes to create software to assist a micro entrepreneur in the financial control of her esthetic clinic and store accurate information </w:t>
      </w:r>
      <w:r w:rsidR="004E6ECA">
        <w:rPr>
          <w:lang w:val="en-US"/>
        </w:rPr>
        <w:t>of her clients in a system. Also held a website containing all the information with the types of treatments than can be performed in your clinic, along with all the means of contacts to mark the consultations.</w:t>
      </w:r>
    </w:p>
    <w:p w14:paraId="26BCD817" w14:textId="490B9D4C" w:rsidR="00170E29" w:rsidRPr="00F00678" w:rsidRDefault="00170E29" w:rsidP="004E6ECA">
      <w:pPr>
        <w:ind w:firstLine="0"/>
        <w:rPr>
          <w:lang w:val="en-US"/>
        </w:rPr>
      </w:pPr>
      <w:r>
        <w:rPr>
          <w:b/>
          <w:lang w:val="en-US"/>
        </w:rPr>
        <w:t>Keywords:</w:t>
      </w:r>
      <w:r w:rsidR="004E6ECA">
        <w:rPr>
          <w:lang w:val="en-US"/>
        </w:rPr>
        <w:t xml:space="preserve"> Clinic, Esthetic, Control.</w:t>
      </w:r>
      <w:bookmarkStart w:id="27" w:name="_GoBack"/>
      <w:bookmarkEnd w:id="27"/>
    </w:p>
    <w:moveToRangeEnd w:id="25"/>
    <w:p w14:paraId="04AB7579" w14:textId="14C0888F" w:rsidR="00BF0927" w:rsidRPr="00F00678" w:rsidDel="00BF0927" w:rsidRDefault="00BF0927" w:rsidP="00FA379E">
      <w:pPr>
        <w:pStyle w:val="Ttulo1"/>
        <w:rPr>
          <w:del w:id="28" w:author="Fabio Furia Silva" w:date="2019-02-03T18:25:00Z"/>
        </w:rPr>
      </w:pPr>
    </w:p>
    <w:p w14:paraId="6F6D467F" w14:textId="6297A4D5" w:rsidR="0095145B" w:rsidRPr="00F00678" w:rsidRDefault="000B4E5F">
      <w:pPr>
        <w:pStyle w:val="Ttulo1"/>
        <w:pPrChange w:id="29" w:author="Fabio Furia Silva" w:date="2019-02-03T18:27:00Z">
          <w:pPr>
            <w:keepNext/>
            <w:spacing w:before="240"/>
            <w:jc w:val="left"/>
          </w:pPr>
        </w:pPrChange>
      </w:pPr>
      <w:r w:rsidRPr="00F00678">
        <w:t>Introdução</w:t>
      </w:r>
    </w:p>
    <w:p w14:paraId="6F6D4680" w14:textId="205776F9" w:rsidR="0095145B" w:rsidRPr="009944F6" w:rsidRDefault="000B4E5F" w:rsidP="00FA379E">
      <w:pPr>
        <w:rPr>
          <w:highlight w:val="yellow"/>
        </w:rPr>
      </w:pPr>
      <w:r w:rsidRPr="009944F6">
        <w:rPr>
          <w:highlight w:val="yellow"/>
        </w:rPr>
        <w:t>Todos os artigos escritos para a Oficina de Projetos e Empresas (OPE) devem ser escritos usando es</w:t>
      </w:r>
      <w:r w:rsidR="00893399" w:rsidRPr="009944F6">
        <w:rPr>
          <w:highlight w:val="yellow"/>
        </w:rPr>
        <w:t>t</w:t>
      </w:r>
      <w:r w:rsidRPr="009944F6">
        <w:rPr>
          <w:highlight w:val="yellow"/>
        </w:rPr>
        <w:t xml:space="preserve">e modelo como base. O artigo deve usar o formato A4 com uma única coluna. As margens devem ser de </w:t>
      </w:r>
      <w:r w:rsidR="00CB4013" w:rsidRPr="009944F6">
        <w:rPr>
          <w:highlight w:val="yellow"/>
        </w:rPr>
        <w:t>2</w:t>
      </w:r>
      <w:r w:rsidRPr="009944F6">
        <w:rPr>
          <w:highlight w:val="yellow"/>
        </w:rPr>
        <w:t xml:space="preserve">,5 cm para a superior, </w:t>
      </w:r>
      <w:r w:rsidR="00CB4013" w:rsidRPr="009944F6">
        <w:rPr>
          <w:highlight w:val="yellow"/>
        </w:rPr>
        <w:t>2,5</w:t>
      </w:r>
      <w:r w:rsidRPr="009944F6">
        <w:rPr>
          <w:highlight w:val="yellow"/>
        </w:rPr>
        <w:t xml:space="preserve"> cm para as laterais e 2,5 cm para a inferior, não havendo cabeçalhos ou rodapés</w:t>
      </w:r>
      <w:r w:rsidR="008D371C" w:rsidRPr="009944F6">
        <w:rPr>
          <w:highlight w:val="yellow"/>
        </w:rPr>
        <w:t>, a menos da numeração no rodapé e eventuais notas de rodapé</w:t>
      </w:r>
      <w:r w:rsidRPr="009944F6">
        <w:rPr>
          <w:highlight w:val="yellow"/>
        </w:rPr>
        <w:t>. A fonte principal deve ser a Times</w:t>
      </w:r>
      <w:r w:rsidR="008D371C" w:rsidRPr="009944F6">
        <w:rPr>
          <w:highlight w:val="yellow"/>
        </w:rPr>
        <w:t xml:space="preserve"> New Roman</w:t>
      </w:r>
      <w:r w:rsidRPr="009944F6">
        <w:rPr>
          <w:highlight w:val="yellow"/>
        </w:rPr>
        <w:t>, com tamanho 12 (</w:t>
      </w:r>
      <w:r w:rsidRPr="009944F6">
        <w:rPr>
          <w:i/>
          <w:highlight w:val="yellow"/>
        </w:rPr>
        <w:t>points</w:t>
      </w:r>
      <w:r w:rsidRPr="009944F6">
        <w:rPr>
          <w:highlight w:val="yellow"/>
        </w:rPr>
        <w:t>)</w:t>
      </w:r>
      <w:r w:rsidR="008D371C" w:rsidRPr="009944F6">
        <w:rPr>
          <w:highlight w:val="yellow"/>
        </w:rPr>
        <w:t xml:space="preserve"> sem </w:t>
      </w:r>
      <w:r w:rsidRPr="009944F6">
        <w:rPr>
          <w:highlight w:val="yellow"/>
        </w:rPr>
        <w:t xml:space="preserve">espaço antes de cada parágrafo. </w:t>
      </w:r>
    </w:p>
    <w:p w14:paraId="6F6D4681" w14:textId="562D7F43" w:rsidR="0095145B" w:rsidRPr="009944F6" w:rsidRDefault="00D31AF2" w:rsidP="00FA379E">
      <w:pPr>
        <w:rPr>
          <w:highlight w:val="yellow"/>
        </w:rPr>
      </w:pPr>
      <w:r w:rsidRPr="009944F6">
        <w:rPr>
          <w:highlight w:val="yellow"/>
        </w:rPr>
        <w:t xml:space="preserve">A primeira linha de todo </w:t>
      </w:r>
      <w:r w:rsidR="000B4E5F" w:rsidRPr="009944F6">
        <w:rPr>
          <w:highlight w:val="yellow"/>
        </w:rPr>
        <w:t>parágrafo de cada seção deve ser identado por uma tabulação</w:t>
      </w:r>
      <w:r w:rsidR="00CB4013" w:rsidRPr="009944F6">
        <w:rPr>
          <w:highlight w:val="yellow"/>
        </w:rPr>
        <w:t xml:space="preserve"> ou formatação correspondente de parágrafo</w:t>
      </w:r>
      <w:r w:rsidR="000B4E5F" w:rsidRPr="009944F6">
        <w:rPr>
          <w:highlight w:val="yellow"/>
        </w:rPr>
        <w:t>. Na primeira página deve haver o título do trabalho,</w:t>
      </w:r>
      <w:r w:rsidR="000F3F53" w:rsidRPr="009944F6">
        <w:rPr>
          <w:highlight w:val="yellow"/>
        </w:rPr>
        <w:t xml:space="preserve"> os nomes dos autores do trabalho (com seus e-mails em nota de rodapé), </w:t>
      </w:r>
      <w:r w:rsidR="000B4E5F" w:rsidRPr="009944F6">
        <w:rPr>
          <w:highlight w:val="yellow"/>
        </w:rPr>
        <w:t>o nome</w:t>
      </w:r>
      <w:r w:rsidR="000F3F53" w:rsidRPr="009944F6">
        <w:rPr>
          <w:highlight w:val="yellow"/>
        </w:rPr>
        <w:t xml:space="preserve"> e</w:t>
      </w:r>
      <w:r w:rsidR="000B4E5F" w:rsidRPr="009944F6">
        <w:rPr>
          <w:highlight w:val="yellow"/>
        </w:rPr>
        <w:t xml:space="preserve"> endereço da faculdade</w:t>
      </w:r>
      <w:r w:rsidR="000F3F53" w:rsidRPr="009944F6">
        <w:rPr>
          <w:highlight w:val="yellow"/>
        </w:rPr>
        <w:t>, a data esperada de entrega do trabalho</w:t>
      </w:r>
      <w:r w:rsidR="000B4E5F" w:rsidRPr="009944F6">
        <w:rPr>
          <w:highlight w:val="yellow"/>
        </w:rPr>
        <w:t>, o abstract em Inglês e o resumo em português. O Título deve estar centralizado na página, com tamanho 16, em negrito e com espaçamento 12 antes. Nomes também serão centralizados (conforme exemplo) com tamanho 12, negrito, todos na mesma linha, separados por vírgula e com 12 pontos de espaço para o título. O endereço da faculdade também ter</w:t>
      </w:r>
      <w:r w:rsidR="00273DF7" w:rsidRPr="009944F6">
        <w:rPr>
          <w:highlight w:val="yellow"/>
        </w:rPr>
        <w:t>á</w:t>
      </w:r>
      <w:r w:rsidR="000B4E5F" w:rsidRPr="009944F6">
        <w:rPr>
          <w:highlight w:val="yellow"/>
        </w:rPr>
        <w:t xml:space="preserve"> tamanho 12 de fonte, com 12 pontos de espaço para os nomes. Endereços de e-mail devem ser escritos com a fonte Courier New, tamanho 10, com 6 pontos de espaço antes e depois. O artigo não deve passar de 10 páginas, contando com as referências.</w:t>
      </w:r>
    </w:p>
    <w:p w14:paraId="6F6D4682" w14:textId="77777777" w:rsidR="0095145B" w:rsidRPr="00F00678" w:rsidRDefault="000B4E5F" w:rsidP="00FA379E">
      <w:r w:rsidRPr="009944F6">
        <w:rPr>
          <w:highlight w:val="yellow"/>
        </w:rPr>
        <w:lastRenderedPageBreak/>
        <w:tab/>
        <w:t>Na seção de introdução espera-se um breve resumo do escopo do trabalho, dizendo em poucas linhas do que se trata o produto construído. Diga quem é o cliente, o que foi pedido e o que será entregue</w:t>
      </w:r>
      <w:r w:rsidRPr="00F00678">
        <w:t>.</w:t>
      </w:r>
    </w:p>
    <w:p w14:paraId="6F6D4683" w14:textId="5D01B9BE" w:rsidR="0095145B" w:rsidRPr="00F00678" w:rsidRDefault="000B4E5F">
      <w:pPr>
        <w:pStyle w:val="Ttulo2"/>
        <w:pPrChange w:id="30" w:author="Fabio Furia Silva" w:date="2019-02-03T18:27:00Z">
          <w:pPr>
            <w:keepNext/>
            <w:spacing w:before="240"/>
            <w:jc w:val="left"/>
          </w:pPr>
        </w:pPrChange>
      </w:pPr>
      <w:r w:rsidRPr="00F00678">
        <w:t>Apresentação do Problema</w:t>
      </w:r>
    </w:p>
    <w:p w14:paraId="6F6D4684" w14:textId="6B316A21" w:rsidR="0095145B" w:rsidRPr="00F00678" w:rsidRDefault="000B4E5F" w:rsidP="00FA379E">
      <w:r w:rsidRPr="00F00678">
        <w:t>Nes</w:t>
      </w:r>
      <w:r w:rsidR="009944F6">
        <w:t>t</w:t>
      </w:r>
      <w:r w:rsidRPr="00F00678">
        <w:t xml:space="preserve">a seção, deve-se apresentar o problema que o cliente tem que o projeto irá resolver. Apresente o cliente, o tipo de negócio, como ele atua atualmente e quais os problemas relatados pelo cliente e/ou percebidos pelos analistas. </w:t>
      </w:r>
    </w:p>
    <w:p w14:paraId="6F6D4685" w14:textId="6ED0B7E5" w:rsidR="0095145B" w:rsidRPr="00F00678" w:rsidRDefault="000B4E5F" w:rsidP="00FA379E">
      <w:r w:rsidRPr="00F00678">
        <w:t xml:space="preserve">É interessante mostrar como é atualmente a gestão atual da empresa. Podem aparecer imagens que ilustrem a situação. Para imagens ou figuras, use o exemplo da </w:t>
      </w:r>
      <w:r w:rsidR="00D969A6">
        <w:fldChar w:fldCharType="begin"/>
      </w:r>
      <w:r w:rsidR="00D969A6">
        <w:instrText xml:space="preserve"> REF _Ref115326 \h </w:instrText>
      </w:r>
      <w:r w:rsidR="00D969A6">
        <w:fldChar w:fldCharType="separate"/>
      </w:r>
      <w:r w:rsidR="00443A26">
        <w:t xml:space="preserve">Figura </w:t>
      </w:r>
      <w:r w:rsidR="00443A26">
        <w:rPr>
          <w:noProof/>
        </w:rPr>
        <w:t>1</w:t>
      </w:r>
      <w:r w:rsidR="00D969A6">
        <w:fldChar w:fldCharType="end"/>
      </w:r>
      <w:r w:rsidR="00CB7B92">
        <w:rPr>
          <w:rStyle w:val="Refdecomentrio"/>
        </w:rPr>
        <w:commentReference w:id="31"/>
      </w:r>
      <w:r w:rsidRPr="00F00678">
        <w:t xml:space="preserve">. O título da figura deve vir abaixo </w:t>
      </w:r>
      <w:r w:rsidR="00D969A6">
        <w:t>dela</w:t>
      </w:r>
      <w:r w:rsidRPr="00F00678">
        <w:t xml:space="preserve">, centralizada, negrito, tamanho 10, com 6 pontos de espaço entre a figura e o restante do </w:t>
      </w:r>
      <w:commentRangeStart w:id="32"/>
      <w:commentRangeStart w:id="33"/>
      <w:r w:rsidRPr="00F00678">
        <w:t>texto</w:t>
      </w:r>
      <w:commentRangeEnd w:id="32"/>
      <w:r w:rsidR="00675EC3">
        <w:rPr>
          <w:rStyle w:val="Refdecomentrio"/>
        </w:rPr>
        <w:commentReference w:id="32"/>
      </w:r>
      <w:commentRangeEnd w:id="33"/>
      <w:r w:rsidR="00D969A6">
        <w:rPr>
          <w:rStyle w:val="Refdecomentrio"/>
        </w:rPr>
        <w:commentReference w:id="33"/>
      </w:r>
      <w:r w:rsidRPr="00F00678">
        <w:t>.</w:t>
      </w:r>
    </w:p>
    <w:p w14:paraId="6F6D4686" w14:textId="77777777" w:rsidR="0095145B" w:rsidRPr="00F00678" w:rsidRDefault="000B4E5F" w:rsidP="00D91384">
      <w:pPr>
        <w:pStyle w:val="Imagem"/>
      </w:pPr>
      <w:r w:rsidRPr="00D91384">
        <w:drawing>
          <wp:inline distT="0" distB="0" distL="114300" distR="114300" wp14:anchorId="6F6D46C2" wp14:editId="6F6D46C3">
            <wp:extent cx="3110865" cy="283464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110865" cy="2834640"/>
                    </a:xfrm>
                    <a:prstGeom prst="rect">
                      <a:avLst/>
                    </a:prstGeom>
                    <a:ln/>
                  </pic:spPr>
                </pic:pic>
              </a:graphicData>
            </a:graphic>
          </wp:inline>
        </w:drawing>
      </w:r>
    </w:p>
    <w:p w14:paraId="6F6D4687" w14:textId="4D1FDB59" w:rsidR="0095145B" w:rsidRPr="00F00678" w:rsidRDefault="00A63F43" w:rsidP="00D969A6">
      <w:pPr>
        <w:pStyle w:val="Legenda"/>
        <w:jc w:val="center"/>
      </w:pPr>
      <w:bookmarkStart w:id="34" w:name="_Ref115326"/>
      <w:bookmarkStart w:id="35" w:name="_Ref115307"/>
      <w:r>
        <w:t xml:space="preserve">Figura </w:t>
      </w:r>
      <w:r>
        <w:fldChar w:fldCharType="begin"/>
      </w:r>
      <w:r>
        <w:instrText xml:space="preserve"> SEQ Figura \* ARABIC </w:instrText>
      </w:r>
      <w:r>
        <w:fldChar w:fldCharType="separate"/>
      </w:r>
      <w:r w:rsidR="00443A26">
        <w:rPr>
          <w:noProof/>
        </w:rPr>
        <w:t>1</w:t>
      </w:r>
      <w:r>
        <w:fldChar w:fldCharType="end"/>
      </w:r>
      <w:bookmarkEnd w:id="34"/>
      <w:r w:rsidR="008A2C64">
        <w:t xml:space="preserve"> - </w:t>
      </w:r>
      <w:r w:rsidR="000B4E5F" w:rsidRPr="00F00678">
        <w:t>Exemplo de Imagem</w:t>
      </w:r>
      <w:bookmarkEnd w:id="35"/>
    </w:p>
    <w:p w14:paraId="6F6D4688" w14:textId="77777777" w:rsidR="0095145B" w:rsidRPr="00F00678" w:rsidRDefault="0095145B" w:rsidP="00FA379E"/>
    <w:p w14:paraId="736FCCA9" w14:textId="6C31831F" w:rsidR="00C65167" w:rsidRDefault="00C65167" w:rsidP="00EF0B12">
      <w:r>
        <w:t xml:space="preserve">As imagens devem ser centralizadas, aténs da legenda, com garantia de que não haja quebra de </w:t>
      </w:r>
      <w:r w:rsidR="00627156">
        <w:t xml:space="preserve">linhas, conforme ilustrado na </w:t>
      </w:r>
      <w:r w:rsidR="005336FF">
        <w:fldChar w:fldCharType="begin"/>
      </w:r>
      <w:r w:rsidR="005336FF">
        <w:instrText xml:space="preserve"> REF _Ref115705 \h </w:instrText>
      </w:r>
      <w:r w:rsidR="005336FF">
        <w:fldChar w:fldCharType="separate"/>
      </w:r>
      <w:r w:rsidR="00443A26">
        <w:t xml:space="preserve">Figura </w:t>
      </w:r>
      <w:r w:rsidR="00443A26">
        <w:rPr>
          <w:noProof/>
        </w:rPr>
        <w:t>2</w:t>
      </w:r>
      <w:r w:rsidR="005336FF">
        <w:fldChar w:fldCharType="end"/>
      </w:r>
      <w:r w:rsidR="005336FF">
        <w:t xml:space="preserve"> a seguir</w:t>
      </w:r>
      <w:r w:rsidR="00EF0B12">
        <w:t xml:space="preserve"> e não podem ser </w:t>
      </w:r>
      <w:r w:rsidR="00EF0B12" w:rsidRPr="00EF0B12">
        <w:rPr>
          <w:i/>
        </w:rPr>
        <w:t>inline</w:t>
      </w:r>
      <w:r w:rsidR="00EF0B12">
        <w:t xml:space="preserve"> com o texto.</w:t>
      </w:r>
    </w:p>
    <w:p w14:paraId="097023B2" w14:textId="2E1615DE" w:rsidR="00627156" w:rsidRDefault="00627156" w:rsidP="00FA379E"/>
    <w:p w14:paraId="2051B3F3" w14:textId="4E87725B" w:rsidR="00627156" w:rsidRDefault="00627156" w:rsidP="00841332">
      <w:pPr>
        <w:pStyle w:val="Imagem"/>
      </w:pPr>
      <w:r w:rsidRPr="00627156">
        <w:drawing>
          <wp:inline distT="0" distB="0" distL="0" distR="0" wp14:anchorId="15B5CBA8" wp14:editId="7A529E15">
            <wp:extent cx="2943636" cy="1390844"/>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3636" cy="1390844"/>
                    </a:xfrm>
                    <a:prstGeom prst="rect">
                      <a:avLst/>
                    </a:prstGeom>
                  </pic:spPr>
                </pic:pic>
              </a:graphicData>
            </a:graphic>
          </wp:inline>
        </w:drawing>
      </w:r>
    </w:p>
    <w:p w14:paraId="5A8B54FE" w14:textId="41D2AAC8" w:rsidR="00841332" w:rsidRPr="00F00678" w:rsidRDefault="00841332" w:rsidP="00841332">
      <w:pPr>
        <w:pStyle w:val="Legenda"/>
        <w:jc w:val="center"/>
      </w:pPr>
      <w:bookmarkStart w:id="36" w:name="_Ref115705"/>
      <w:r>
        <w:t xml:space="preserve">Figura </w:t>
      </w:r>
      <w:r>
        <w:fldChar w:fldCharType="begin"/>
      </w:r>
      <w:r>
        <w:instrText xml:space="preserve"> SEQ Figura \* ARABIC </w:instrText>
      </w:r>
      <w:r>
        <w:fldChar w:fldCharType="separate"/>
      </w:r>
      <w:r w:rsidR="00443A26">
        <w:rPr>
          <w:noProof/>
        </w:rPr>
        <w:t>2</w:t>
      </w:r>
      <w:r>
        <w:fldChar w:fldCharType="end"/>
      </w:r>
      <w:bookmarkEnd w:id="36"/>
      <w:r>
        <w:t xml:space="preserve"> – Formatação do Parágrafo de </w:t>
      </w:r>
      <w:commentRangeStart w:id="37"/>
      <w:r w:rsidRPr="00F00678">
        <w:t>Image</w:t>
      </w:r>
      <w:r>
        <w:t>ns</w:t>
      </w:r>
      <w:commentRangeEnd w:id="37"/>
      <w:r w:rsidR="00443A26">
        <w:rPr>
          <w:rStyle w:val="Refdecomentrio"/>
          <w:b w:val="0"/>
          <w:iCs w:val="0"/>
          <w:color w:val="000000"/>
        </w:rPr>
        <w:commentReference w:id="37"/>
      </w:r>
    </w:p>
    <w:p w14:paraId="3D3AE819" w14:textId="1A1ED061" w:rsidR="00627156" w:rsidRDefault="00627156" w:rsidP="00FA379E"/>
    <w:p w14:paraId="2B2CCE70" w14:textId="77777777" w:rsidR="00627156" w:rsidRDefault="00627156" w:rsidP="00FA379E"/>
    <w:p w14:paraId="6F6D4689" w14:textId="0FCFEA85" w:rsidR="0095145B" w:rsidRPr="00F00678" w:rsidRDefault="000B4E5F" w:rsidP="00FA379E">
      <w:r w:rsidRPr="00F00678">
        <w:t xml:space="preserve">Caso o título da figura não caiba em uma linha, o título deve estar justificado conforme a </w:t>
      </w:r>
      <w:r w:rsidR="00737DF1">
        <w:fldChar w:fldCharType="begin"/>
      </w:r>
      <w:r w:rsidR="00737DF1">
        <w:instrText xml:space="preserve"> REF _Ref115765 \h </w:instrText>
      </w:r>
      <w:r w:rsidR="00737DF1">
        <w:fldChar w:fldCharType="separate"/>
      </w:r>
      <w:r w:rsidR="00443A26">
        <w:t xml:space="preserve">Figura </w:t>
      </w:r>
      <w:r w:rsidR="00443A26">
        <w:rPr>
          <w:noProof/>
        </w:rPr>
        <w:t>3</w:t>
      </w:r>
      <w:r w:rsidR="00737DF1">
        <w:fldChar w:fldCharType="end"/>
      </w:r>
      <w:r w:rsidRPr="00F00678">
        <w:t xml:space="preserve"> mostra. Além disso, deve haver um espaço de 8 pontos entre as margens da página.</w:t>
      </w:r>
    </w:p>
    <w:p w14:paraId="6F6D468A" w14:textId="77777777" w:rsidR="0095145B" w:rsidRPr="00F00678" w:rsidRDefault="000B4E5F" w:rsidP="003707ED">
      <w:pPr>
        <w:pStyle w:val="Imagem"/>
      </w:pPr>
      <w:r w:rsidRPr="00F00678">
        <w:lastRenderedPageBreak/>
        <w:drawing>
          <wp:inline distT="0" distB="0" distL="114300" distR="114300" wp14:anchorId="6F6D46C4" wp14:editId="6F6D46C5">
            <wp:extent cx="2489835" cy="279336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489835" cy="2793365"/>
                    </a:xfrm>
                    <a:prstGeom prst="rect">
                      <a:avLst/>
                    </a:prstGeom>
                    <a:ln/>
                  </pic:spPr>
                </pic:pic>
              </a:graphicData>
            </a:graphic>
          </wp:inline>
        </w:drawing>
      </w:r>
    </w:p>
    <w:p w14:paraId="5975DCC2" w14:textId="6F0701DE" w:rsidR="00737DF1" w:rsidRPr="00F00678" w:rsidRDefault="00737DF1" w:rsidP="00737DF1">
      <w:pPr>
        <w:pStyle w:val="Legenda"/>
        <w:jc w:val="center"/>
      </w:pPr>
      <w:bookmarkStart w:id="38" w:name="_Ref115765"/>
      <w:r>
        <w:t xml:space="preserve">Figura </w:t>
      </w:r>
      <w:r>
        <w:fldChar w:fldCharType="begin"/>
      </w:r>
      <w:r>
        <w:instrText xml:space="preserve"> SEQ Figura \* ARABIC </w:instrText>
      </w:r>
      <w:r>
        <w:fldChar w:fldCharType="separate"/>
      </w:r>
      <w:r w:rsidR="00443A26">
        <w:rPr>
          <w:noProof/>
        </w:rPr>
        <w:t>3</w:t>
      </w:r>
      <w:r>
        <w:fldChar w:fldCharType="end"/>
      </w:r>
      <w:bookmarkEnd w:id="38"/>
      <w:r>
        <w:t xml:space="preserve"> – </w:t>
      </w:r>
      <w:r w:rsidRPr="00737DF1">
        <w:t>Imagem exemplo com um título ocupando mais espaço do que uma única linha, ficando justificado e com espaçamento igual entre as margens do documento.</w:t>
      </w:r>
    </w:p>
    <w:p w14:paraId="6F6D468C" w14:textId="528EA650" w:rsidR="0095145B" w:rsidRPr="00F00678" w:rsidRDefault="000B4E5F">
      <w:pPr>
        <w:pStyle w:val="Ttulo2"/>
        <w:pPrChange w:id="39" w:author="Fabio Furia Silva" w:date="2019-02-03T18:27:00Z">
          <w:pPr>
            <w:keepNext/>
            <w:spacing w:before="240"/>
            <w:jc w:val="left"/>
          </w:pPr>
        </w:pPrChange>
      </w:pPr>
      <w:r w:rsidRPr="00F00678">
        <w:t>Objetivos</w:t>
      </w:r>
    </w:p>
    <w:p w14:paraId="6F6D468D" w14:textId="49C76053" w:rsidR="0095145B" w:rsidRPr="00F00678" w:rsidRDefault="000B4E5F" w:rsidP="00FA379E">
      <w:r w:rsidRPr="00F00678">
        <w:t>Ne</w:t>
      </w:r>
      <w:r w:rsidR="000A09FD">
        <w:t>sta seção</w:t>
      </w:r>
      <w:r w:rsidRPr="00F00678">
        <w:t xml:space="preserve"> devem aparecer os objetivos do trabalho. Os objetivos devem ser divididos em objetivos gerais e objetivos específicos. Para facilitar, é possível usar o recurso de itemização dos objetivos:</w:t>
      </w:r>
    </w:p>
    <w:p w14:paraId="6F6D468E" w14:textId="77777777" w:rsidR="0095145B" w:rsidRPr="00F00678" w:rsidRDefault="000B4E5F" w:rsidP="00FA379E">
      <w:pPr>
        <w:pStyle w:val="PargrafodaLista"/>
        <w:numPr>
          <w:ilvl w:val="0"/>
          <w:numId w:val="1"/>
        </w:numPr>
      </w:pPr>
      <w:r w:rsidRPr="00F00678">
        <w:t>Objetivo 1</w:t>
      </w:r>
    </w:p>
    <w:p w14:paraId="6F6D468F" w14:textId="77777777" w:rsidR="0095145B" w:rsidRPr="00F00678" w:rsidRDefault="000B4E5F" w:rsidP="00FA379E">
      <w:pPr>
        <w:pStyle w:val="PargrafodaLista"/>
        <w:numPr>
          <w:ilvl w:val="0"/>
          <w:numId w:val="1"/>
        </w:numPr>
      </w:pPr>
      <w:r w:rsidRPr="00F00678">
        <w:t>Objetivo 2</w:t>
      </w:r>
    </w:p>
    <w:p w14:paraId="6F6D4690" w14:textId="77777777" w:rsidR="0095145B" w:rsidRPr="00F00678" w:rsidRDefault="000B4E5F" w:rsidP="00FA379E">
      <w:pPr>
        <w:pStyle w:val="PargrafodaLista"/>
        <w:numPr>
          <w:ilvl w:val="0"/>
          <w:numId w:val="1"/>
        </w:numPr>
      </w:pPr>
      <w:r w:rsidRPr="00F00678">
        <w:t>etc...</w:t>
      </w:r>
    </w:p>
    <w:p w14:paraId="6F6D4691" w14:textId="520B046B" w:rsidR="0095145B" w:rsidRPr="00F00678" w:rsidRDefault="000B4E5F">
      <w:pPr>
        <w:pStyle w:val="Ttulo1"/>
        <w:pPrChange w:id="40" w:author="Fabio Furia Silva" w:date="2019-02-03T18:27:00Z">
          <w:pPr>
            <w:keepNext/>
            <w:spacing w:before="240"/>
            <w:jc w:val="left"/>
          </w:pPr>
        </w:pPrChange>
      </w:pPr>
      <w:bookmarkStart w:id="41" w:name="_Ref116135"/>
      <w:r w:rsidRPr="00F00678">
        <w:t>Estudo de Viabilidade</w:t>
      </w:r>
      <w:bookmarkEnd w:id="41"/>
    </w:p>
    <w:p w14:paraId="6F6D4692" w14:textId="75A82FAA" w:rsidR="0095145B" w:rsidRPr="00F00678" w:rsidRDefault="000B4E5F" w:rsidP="00FA379E">
      <w:r w:rsidRPr="00F00678">
        <w:t>E</w:t>
      </w:r>
      <w:r w:rsidR="000A09FD">
        <w:t>sta seção</w:t>
      </w:r>
      <w:r w:rsidRPr="00F00678">
        <w:t xml:space="preserve"> está reservada para análise de viabilidade da solução proposta para o cliente. Essa análise deve ser dividida em uma pesquisa de soluções similares tanto no mercado, quanto em outros trabalhos de OPE já feitos.</w:t>
      </w:r>
    </w:p>
    <w:p w14:paraId="6F6D4693" w14:textId="5B7BA8FD" w:rsidR="0095145B" w:rsidRPr="00F00678" w:rsidRDefault="000B4E5F" w:rsidP="00FA379E">
      <w:r w:rsidRPr="00F00678">
        <w:t xml:space="preserve">Após a análise de soluções similares, será apresentada uma comparação justificando o porquê </w:t>
      </w:r>
      <w:r w:rsidR="00976466">
        <w:t xml:space="preserve">de </w:t>
      </w:r>
      <w:r w:rsidRPr="00F00678">
        <w:t>a solução adotada ser mais indicada para o cliente do que uma ou mais das encontradas na análise.</w:t>
      </w:r>
    </w:p>
    <w:p w14:paraId="6F6D4694" w14:textId="34A15CBE" w:rsidR="0095145B" w:rsidRPr="00F00678" w:rsidRDefault="000B4E5F">
      <w:pPr>
        <w:pStyle w:val="Ttulo2"/>
        <w:pPrChange w:id="42" w:author="Fabio Furia Silva" w:date="2019-02-03T18:27:00Z">
          <w:pPr/>
        </w:pPrChange>
      </w:pPr>
      <w:r w:rsidRPr="00F00678">
        <w:t>Soluções de Mercado e OPE</w:t>
      </w:r>
    </w:p>
    <w:p w14:paraId="6F6D4695" w14:textId="77777777" w:rsidR="0095145B" w:rsidRPr="00F00678" w:rsidRDefault="000B4E5F" w:rsidP="00FA379E">
      <w:r w:rsidRPr="00F00678">
        <w:t>Aqui devem ser listadas e apresentadas as soluções encontradas no mercado que mais se aproximarem dos problemas levantados com o cliente. Mesmo que a área de atuação do cliente seja muito específica, em geral ela vai se aproximar muito de conceitos comuns no mercado (ecommerce, marketplace, serviços, etc.).</w:t>
      </w:r>
    </w:p>
    <w:p w14:paraId="6F6D4696" w14:textId="320EE47B" w:rsidR="0095145B" w:rsidRPr="00F00678" w:rsidRDefault="000B4E5F" w:rsidP="00FA379E">
      <w:pPr>
        <w:rPr>
          <w:b/>
        </w:rPr>
      </w:pPr>
      <w:r w:rsidRPr="00F00678">
        <w:t>Além das soluções no mercado também é importante verificar se algo similar já não foi feito em outras OPE’s, olhando no site da disciplina os já apresentados.</w:t>
      </w:r>
    </w:p>
    <w:p w14:paraId="6F6D4697" w14:textId="79634D41" w:rsidR="0095145B" w:rsidRPr="00F00678" w:rsidRDefault="000B4E5F">
      <w:pPr>
        <w:pStyle w:val="Ttulo2"/>
        <w:pPrChange w:id="43" w:author="Fabio Furia Silva" w:date="2019-02-03T18:27:00Z">
          <w:pPr>
            <w:keepNext/>
            <w:spacing w:before="240"/>
            <w:jc w:val="left"/>
          </w:pPr>
        </w:pPrChange>
      </w:pPr>
      <w:r w:rsidRPr="00F00678">
        <w:t>Justificativa</w:t>
      </w:r>
    </w:p>
    <w:p w14:paraId="6F6D4698" w14:textId="34BD5B5A" w:rsidR="0095145B" w:rsidRPr="00F00678" w:rsidRDefault="000B4E5F" w:rsidP="00FA379E">
      <w:r w:rsidRPr="00F00678">
        <w:t>Após o levantamento das soluções similares na subseção 2.1, aqui deve estar as comparações com as soluções encontradas, justificando o porquê da solução proposta ser aderente com o cliente necessita.</w:t>
      </w:r>
    </w:p>
    <w:p w14:paraId="6F6D4699" w14:textId="207F86B6" w:rsidR="0095145B" w:rsidRPr="00F00678" w:rsidRDefault="000B4E5F">
      <w:pPr>
        <w:pStyle w:val="Ttulo1"/>
        <w:pPrChange w:id="44" w:author="Fabio Furia Silva" w:date="2019-02-03T18:27:00Z">
          <w:pPr>
            <w:keepNext/>
            <w:spacing w:before="240"/>
            <w:jc w:val="left"/>
          </w:pPr>
        </w:pPrChange>
      </w:pPr>
      <w:r w:rsidRPr="00F00678">
        <w:lastRenderedPageBreak/>
        <w:t>Arquitetura da Solução</w:t>
      </w:r>
    </w:p>
    <w:p w14:paraId="6F6D469A" w14:textId="5F6652E0" w:rsidR="0095145B" w:rsidRPr="00F00678" w:rsidRDefault="000B4E5F" w:rsidP="00FA379E">
      <w:r w:rsidRPr="00F00678">
        <w:t>Ne</w:t>
      </w:r>
      <w:r w:rsidR="000A09FD">
        <w:t>sta seção</w:t>
      </w:r>
      <w:r w:rsidRPr="00F00678">
        <w:t xml:space="preserve"> deve ser descrita toda a arquitetura tecnológica da solução proposta. Muito do conteúdo de</w:t>
      </w:r>
      <w:r w:rsidR="000A09FD">
        <w:t>sta seção</w:t>
      </w:r>
      <w:r w:rsidRPr="00F00678">
        <w:t xml:space="preserve"> vai estar presente no</w:t>
      </w:r>
      <w:r w:rsidR="003707ED">
        <w:t>s</w:t>
      </w:r>
      <w:r w:rsidRPr="00F00678">
        <w:t xml:space="preserve"> artefatos gerados na etapa de engenharia de software. Nesse documento deve estar presente imagens e descrições dos artefatos mais relevantes. Todos os outros deverão estar nas referências.</w:t>
      </w:r>
    </w:p>
    <w:p w14:paraId="6F6D469B" w14:textId="6B1B0939" w:rsidR="0095145B" w:rsidRPr="00F00678" w:rsidRDefault="000B4E5F">
      <w:pPr>
        <w:pStyle w:val="Ttulo2"/>
        <w:pPrChange w:id="45" w:author="Fabio Furia Silva" w:date="2019-02-03T18:27:00Z">
          <w:pPr>
            <w:keepNext/>
            <w:spacing w:before="240"/>
            <w:jc w:val="left"/>
          </w:pPr>
        </w:pPrChange>
      </w:pPr>
      <w:r w:rsidRPr="00F00678">
        <w:t>Diagrama de Componentes</w:t>
      </w:r>
    </w:p>
    <w:p w14:paraId="6F6D469C" w14:textId="77777777" w:rsidR="0095145B" w:rsidRPr="00F00678" w:rsidRDefault="000B4E5F" w:rsidP="00FA379E">
      <w:r w:rsidRPr="00F00678">
        <w:t xml:space="preserve">Nesta subseção deve estar descrita toda a composição da solução. Além do diagrama de componentes, deve ser mostrada a divisão de sistemas/subsistemas adotados. </w:t>
      </w:r>
    </w:p>
    <w:p w14:paraId="6F6D469D" w14:textId="56E35EC9" w:rsidR="0095145B" w:rsidRPr="00F00678" w:rsidRDefault="008E3029">
      <w:pPr>
        <w:pStyle w:val="Ttulo2"/>
        <w:pPrChange w:id="46" w:author="Fabio Furia Silva" w:date="2019-02-03T18:27:00Z">
          <w:pPr>
            <w:keepNext/>
            <w:spacing w:before="240"/>
            <w:jc w:val="left"/>
          </w:pPr>
        </w:pPrChange>
      </w:pPr>
      <w:r>
        <w:t>I</w:t>
      </w:r>
      <w:r w:rsidR="000B4E5F" w:rsidRPr="00F00678">
        <w:t>nfraestrutura</w:t>
      </w:r>
    </w:p>
    <w:p w14:paraId="6F6D469E" w14:textId="77777777" w:rsidR="0095145B" w:rsidRPr="00F00678" w:rsidRDefault="000B4E5F" w:rsidP="00FA379E">
      <w:r w:rsidRPr="00F00678">
        <w:t>Aqui deve constar a descrição da infraestrutura computacional da solução para o cliente. Primeiro deve ser descrita a infraestrutura atual, após isso uma explicação do que deve ser alterado e como para adequar a solução proposta, ou se não houver necessidade de alteração, uma justificativa.</w:t>
      </w:r>
    </w:p>
    <w:p w14:paraId="6F6D469F" w14:textId="179C29E5" w:rsidR="0095145B" w:rsidRPr="00F00678" w:rsidRDefault="000B4E5F">
      <w:pPr>
        <w:pStyle w:val="Ttulo2"/>
        <w:pPrChange w:id="47" w:author="Fabio Furia Silva" w:date="2019-02-03T18:27:00Z">
          <w:pPr>
            <w:keepNext/>
            <w:spacing w:before="240"/>
            <w:jc w:val="left"/>
          </w:pPr>
        </w:pPrChange>
      </w:pPr>
      <w:r w:rsidRPr="00F00678">
        <w:t>Tecnologias Utilizadas</w:t>
      </w:r>
    </w:p>
    <w:p w14:paraId="6F6D46A0" w14:textId="48CC8A7A" w:rsidR="0095145B" w:rsidRPr="00F42324" w:rsidRDefault="000B4E5F" w:rsidP="00FA379E">
      <w:r w:rsidRPr="00F00678">
        <w:t xml:space="preserve">Nessa subseção devem vir listados todas as tecnologias utilizadas, com o propósito de cada uma dentro da solução e uma justificativa simples do motivo de sua utilização. Um </w:t>
      </w:r>
      <w:r w:rsidRPr="00F42324">
        <w:t xml:space="preserve">exemplo de tabela para essa caracterização está na </w:t>
      </w:r>
      <w:r w:rsidR="00F42324" w:rsidRPr="00F42324">
        <w:fldChar w:fldCharType="begin"/>
      </w:r>
      <w:r w:rsidR="00F42324" w:rsidRPr="00F42324">
        <w:instrText xml:space="preserve"> REF _Ref116025 \h </w:instrText>
      </w:r>
      <w:r w:rsidR="00F42324">
        <w:instrText xml:space="preserve"> \* MERGEFORMAT </w:instrText>
      </w:r>
      <w:r w:rsidR="00F42324" w:rsidRPr="00F42324">
        <w:fldChar w:fldCharType="separate"/>
      </w:r>
      <w:r w:rsidR="00F42324" w:rsidRPr="00F42324">
        <w:t xml:space="preserve">Tabela </w:t>
      </w:r>
      <w:r w:rsidR="00F42324" w:rsidRPr="00F42324">
        <w:rPr>
          <w:noProof/>
        </w:rPr>
        <w:t>1</w:t>
      </w:r>
      <w:r w:rsidR="00F42324" w:rsidRPr="00F42324">
        <w:fldChar w:fldCharType="end"/>
      </w:r>
      <w:r w:rsidR="00F42324">
        <w:t>.</w:t>
      </w:r>
      <w:r w:rsidRPr="00F42324">
        <w:t xml:space="preserve"> Títulos de tabelas devem estar acima delas, fonte negrito, tamanho 10, com 6 pontos de espaço antes e depois do </w:t>
      </w:r>
      <w:commentRangeStart w:id="48"/>
      <w:commentRangeStart w:id="49"/>
      <w:r w:rsidRPr="00F42324">
        <w:t>título</w:t>
      </w:r>
      <w:commentRangeEnd w:id="48"/>
      <w:r w:rsidR="00785811" w:rsidRPr="00F42324">
        <w:rPr>
          <w:rStyle w:val="Refdecomentrio"/>
        </w:rPr>
        <w:commentReference w:id="48"/>
      </w:r>
      <w:commentRangeEnd w:id="49"/>
      <w:r w:rsidR="00BD77C9">
        <w:rPr>
          <w:rStyle w:val="Refdecomentrio"/>
        </w:rPr>
        <w:commentReference w:id="49"/>
      </w:r>
      <w:r w:rsidRPr="00F42324">
        <w:t>.</w:t>
      </w:r>
    </w:p>
    <w:p w14:paraId="6F6D46A1" w14:textId="405FDCA2" w:rsidR="0095145B" w:rsidRPr="00F42324" w:rsidRDefault="00D57419" w:rsidP="00D57419">
      <w:pPr>
        <w:pStyle w:val="LegendaTabela"/>
      </w:pPr>
      <w:bookmarkStart w:id="50" w:name="_Ref116025"/>
      <w:r w:rsidRPr="00F42324">
        <w:t xml:space="preserve">Tabela </w:t>
      </w:r>
      <w:r w:rsidRPr="00F42324">
        <w:fldChar w:fldCharType="begin"/>
      </w:r>
      <w:r w:rsidRPr="00F42324">
        <w:instrText xml:space="preserve"> SEQ Tabela \* ARABIC </w:instrText>
      </w:r>
      <w:r w:rsidRPr="00F42324">
        <w:fldChar w:fldCharType="separate"/>
      </w:r>
      <w:r w:rsidRPr="00F42324">
        <w:rPr>
          <w:noProof/>
        </w:rPr>
        <w:t>1</w:t>
      </w:r>
      <w:r w:rsidRPr="00F42324">
        <w:fldChar w:fldCharType="end"/>
      </w:r>
      <w:bookmarkEnd w:id="50"/>
      <w:r w:rsidRPr="00F42324">
        <w:t xml:space="preserve"> - </w:t>
      </w:r>
      <w:r w:rsidR="000B4E5F" w:rsidRPr="00F42324">
        <w:t xml:space="preserve">Exemplo de tecnologias </w:t>
      </w:r>
      <w:commentRangeStart w:id="51"/>
      <w:r w:rsidR="000B4E5F" w:rsidRPr="00F42324">
        <w:t>utilizadas</w:t>
      </w:r>
      <w:commentRangeEnd w:id="51"/>
      <w:r w:rsidR="00F21A09" w:rsidRPr="00F42324">
        <w:rPr>
          <w:rStyle w:val="Refdecomentrio"/>
        </w:rPr>
        <w:commentReference w:id="51"/>
      </w:r>
    </w:p>
    <w:tbl>
      <w:tblPr>
        <w:tblStyle w:val="a"/>
        <w:tblW w:w="949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2414"/>
        <w:gridCol w:w="5644"/>
      </w:tblGrid>
      <w:tr w:rsidR="0095145B" w:rsidRPr="00F42324" w14:paraId="6F6D46A5" w14:textId="77777777" w:rsidTr="00BD77C9">
        <w:trPr>
          <w:tblHeader/>
        </w:trPr>
        <w:tc>
          <w:tcPr>
            <w:tcW w:w="1440" w:type="dxa"/>
            <w:shd w:val="clear" w:color="auto" w:fill="D9D9D9" w:themeFill="background1" w:themeFillShade="D9"/>
            <w:tcMar>
              <w:top w:w="100" w:type="dxa"/>
              <w:left w:w="100" w:type="dxa"/>
              <w:bottom w:w="100" w:type="dxa"/>
              <w:right w:w="100" w:type="dxa"/>
            </w:tcMar>
          </w:tcPr>
          <w:p w14:paraId="6F6D46A2" w14:textId="77777777" w:rsidR="0095145B" w:rsidRPr="00F42324" w:rsidRDefault="000B4E5F" w:rsidP="00976466">
            <w:pPr>
              <w:keepLines/>
              <w:ind w:firstLine="0"/>
              <w:rPr>
                <w:b/>
              </w:rPr>
            </w:pPr>
            <w:r w:rsidRPr="00F42324">
              <w:rPr>
                <w:b/>
              </w:rPr>
              <w:t>Tecnologia</w:t>
            </w:r>
          </w:p>
        </w:tc>
        <w:tc>
          <w:tcPr>
            <w:tcW w:w="2414" w:type="dxa"/>
            <w:shd w:val="clear" w:color="auto" w:fill="D9D9D9" w:themeFill="background1" w:themeFillShade="D9"/>
            <w:tcMar>
              <w:top w:w="100" w:type="dxa"/>
              <w:left w:w="100" w:type="dxa"/>
              <w:bottom w:w="100" w:type="dxa"/>
              <w:right w:w="100" w:type="dxa"/>
            </w:tcMar>
          </w:tcPr>
          <w:p w14:paraId="6F6D46A3" w14:textId="77777777" w:rsidR="0095145B" w:rsidRPr="00F42324" w:rsidRDefault="000B4E5F" w:rsidP="00976466">
            <w:pPr>
              <w:keepLines/>
              <w:ind w:firstLine="0"/>
              <w:rPr>
                <w:b/>
              </w:rPr>
            </w:pPr>
            <w:r w:rsidRPr="00F42324">
              <w:rPr>
                <w:b/>
              </w:rPr>
              <w:t>Camada/Subsistema</w:t>
            </w:r>
          </w:p>
        </w:tc>
        <w:tc>
          <w:tcPr>
            <w:tcW w:w="5644" w:type="dxa"/>
            <w:shd w:val="clear" w:color="auto" w:fill="D9D9D9" w:themeFill="background1" w:themeFillShade="D9"/>
            <w:tcMar>
              <w:top w:w="100" w:type="dxa"/>
              <w:left w:w="100" w:type="dxa"/>
              <w:bottom w:w="100" w:type="dxa"/>
              <w:right w:w="100" w:type="dxa"/>
            </w:tcMar>
          </w:tcPr>
          <w:p w14:paraId="6F6D46A4" w14:textId="77777777" w:rsidR="0095145B" w:rsidRPr="00F42324" w:rsidRDefault="000B4E5F" w:rsidP="00976466">
            <w:pPr>
              <w:keepLines/>
              <w:ind w:firstLine="0"/>
              <w:rPr>
                <w:b/>
              </w:rPr>
            </w:pPr>
            <w:r w:rsidRPr="00F42324">
              <w:rPr>
                <w:b/>
              </w:rPr>
              <w:t>Justificativa</w:t>
            </w:r>
          </w:p>
        </w:tc>
      </w:tr>
      <w:tr w:rsidR="0095145B" w:rsidRPr="00F00678" w14:paraId="6F6D46A9" w14:textId="77777777" w:rsidTr="00BD77C9">
        <w:tc>
          <w:tcPr>
            <w:tcW w:w="1440" w:type="dxa"/>
            <w:shd w:val="clear" w:color="auto" w:fill="auto"/>
            <w:tcMar>
              <w:top w:w="100" w:type="dxa"/>
              <w:left w:w="100" w:type="dxa"/>
              <w:bottom w:w="100" w:type="dxa"/>
              <w:right w:w="100" w:type="dxa"/>
            </w:tcMar>
          </w:tcPr>
          <w:p w14:paraId="6F6D46A6" w14:textId="77777777" w:rsidR="0095145B" w:rsidRPr="00F42324" w:rsidRDefault="000B4E5F" w:rsidP="00976466">
            <w:pPr>
              <w:keepLines/>
              <w:ind w:firstLine="0"/>
            </w:pPr>
            <w:r w:rsidRPr="00F42324">
              <w:t>Git</w:t>
            </w:r>
          </w:p>
        </w:tc>
        <w:tc>
          <w:tcPr>
            <w:tcW w:w="2414" w:type="dxa"/>
            <w:shd w:val="clear" w:color="auto" w:fill="auto"/>
            <w:tcMar>
              <w:top w:w="100" w:type="dxa"/>
              <w:left w:w="100" w:type="dxa"/>
              <w:bottom w:w="100" w:type="dxa"/>
              <w:right w:w="100" w:type="dxa"/>
            </w:tcMar>
          </w:tcPr>
          <w:p w14:paraId="6F6D46A7" w14:textId="77777777" w:rsidR="0095145B" w:rsidRPr="00F42324" w:rsidRDefault="000B4E5F" w:rsidP="00976466">
            <w:pPr>
              <w:keepLines/>
              <w:ind w:firstLine="0"/>
            </w:pPr>
            <w:r w:rsidRPr="00F42324">
              <w:t>Infraestrutura</w:t>
            </w:r>
          </w:p>
        </w:tc>
        <w:tc>
          <w:tcPr>
            <w:tcW w:w="5644" w:type="dxa"/>
            <w:shd w:val="clear" w:color="auto" w:fill="auto"/>
            <w:tcMar>
              <w:top w:w="100" w:type="dxa"/>
              <w:left w:w="100" w:type="dxa"/>
              <w:bottom w:w="100" w:type="dxa"/>
              <w:right w:w="100" w:type="dxa"/>
            </w:tcMar>
          </w:tcPr>
          <w:p w14:paraId="6F6D46A8" w14:textId="142B23D1" w:rsidR="0095145B" w:rsidRPr="00F00678" w:rsidRDefault="000B4E5F" w:rsidP="00BD77C9">
            <w:pPr>
              <w:keepLines/>
              <w:ind w:firstLine="0"/>
            </w:pPr>
            <w:r w:rsidRPr="00F42324">
              <w:t>Versionamento de código distribuído entre todos os desenvolvedores.</w:t>
            </w:r>
            <w:r w:rsidRPr="00F42324">
              <w:br/>
              <w:t>Necessário pelas ferramentas de hospedagem escolhidas</w:t>
            </w:r>
          </w:p>
        </w:tc>
      </w:tr>
      <w:tr w:rsidR="0095145B" w:rsidRPr="00F00678" w14:paraId="6F6D46AD" w14:textId="77777777" w:rsidTr="00BD77C9">
        <w:tc>
          <w:tcPr>
            <w:tcW w:w="1440" w:type="dxa"/>
            <w:shd w:val="clear" w:color="auto" w:fill="auto"/>
            <w:tcMar>
              <w:top w:w="100" w:type="dxa"/>
              <w:left w:w="100" w:type="dxa"/>
              <w:bottom w:w="100" w:type="dxa"/>
              <w:right w:w="100" w:type="dxa"/>
            </w:tcMar>
          </w:tcPr>
          <w:p w14:paraId="6F6D46AA" w14:textId="77777777" w:rsidR="0095145B" w:rsidRPr="00F00678" w:rsidRDefault="000B4E5F" w:rsidP="00976466">
            <w:pPr>
              <w:keepLines/>
              <w:ind w:firstLine="0"/>
            </w:pPr>
            <w:r w:rsidRPr="00F00678">
              <w:t>Java</w:t>
            </w:r>
          </w:p>
        </w:tc>
        <w:tc>
          <w:tcPr>
            <w:tcW w:w="2414" w:type="dxa"/>
            <w:shd w:val="clear" w:color="auto" w:fill="auto"/>
            <w:tcMar>
              <w:top w:w="100" w:type="dxa"/>
              <w:left w:w="100" w:type="dxa"/>
              <w:bottom w:w="100" w:type="dxa"/>
              <w:right w:w="100" w:type="dxa"/>
            </w:tcMar>
          </w:tcPr>
          <w:p w14:paraId="6F6D46AB" w14:textId="77777777" w:rsidR="0095145B" w:rsidRPr="00F00678" w:rsidRDefault="000B4E5F" w:rsidP="00976466">
            <w:pPr>
              <w:keepLines/>
              <w:ind w:firstLine="0"/>
            </w:pPr>
            <w:r w:rsidRPr="00F00678">
              <w:t>Servidor</w:t>
            </w:r>
          </w:p>
        </w:tc>
        <w:tc>
          <w:tcPr>
            <w:tcW w:w="5644" w:type="dxa"/>
            <w:shd w:val="clear" w:color="auto" w:fill="auto"/>
            <w:tcMar>
              <w:top w:w="100" w:type="dxa"/>
              <w:left w:w="100" w:type="dxa"/>
              <w:bottom w:w="100" w:type="dxa"/>
              <w:right w:w="100" w:type="dxa"/>
            </w:tcMar>
          </w:tcPr>
          <w:p w14:paraId="6F6D46AC" w14:textId="77777777" w:rsidR="0095145B" w:rsidRPr="00F00678" w:rsidRDefault="000B4E5F" w:rsidP="00976466">
            <w:pPr>
              <w:keepLines/>
              <w:ind w:firstLine="0"/>
            </w:pPr>
            <w:r w:rsidRPr="00F00678">
              <w:t>Necessidade de integração com sistemas já existentes. Requisito técnico pedido pelo cliente.</w:t>
            </w:r>
          </w:p>
        </w:tc>
      </w:tr>
      <w:tr w:rsidR="0095145B" w:rsidRPr="00F00678" w14:paraId="6F6D46B1" w14:textId="77777777" w:rsidTr="00BD77C9">
        <w:tc>
          <w:tcPr>
            <w:tcW w:w="1440" w:type="dxa"/>
            <w:shd w:val="clear" w:color="auto" w:fill="auto"/>
            <w:tcMar>
              <w:top w:w="100" w:type="dxa"/>
              <w:left w:w="100" w:type="dxa"/>
              <w:bottom w:w="100" w:type="dxa"/>
              <w:right w:w="100" w:type="dxa"/>
            </w:tcMar>
          </w:tcPr>
          <w:p w14:paraId="6F6D46AE" w14:textId="77777777" w:rsidR="0095145B" w:rsidRPr="00F00678" w:rsidRDefault="000B4E5F" w:rsidP="00976466">
            <w:pPr>
              <w:keepLines/>
              <w:ind w:firstLine="0"/>
            </w:pPr>
            <w:r w:rsidRPr="00F00678">
              <w:t>MySQL</w:t>
            </w:r>
          </w:p>
        </w:tc>
        <w:tc>
          <w:tcPr>
            <w:tcW w:w="2414" w:type="dxa"/>
            <w:shd w:val="clear" w:color="auto" w:fill="auto"/>
            <w:tcMar>
              <w:top w:w="100" w:type="dxa"/>
              <w:left w:w="100" w:type="dxa"/>
              <w:bottom w:w="100" w:type="dxa"/>
              <w:right w:w="100" w:type="dxa"/>
            </w:tcMar>
          </w:tcPr>
          <w:p w14:paraId="6F6D46AF" w14:textId="77777777" w:rsidR="0095145B" w:rsidRPr="00F00678" w:rsidRDefault="000B4E5F" w:rsidP="00976466">
            <w:pPr>
              <w:keepLines/>
              <w:ind w:firstLine="0"/>
            </w:pPr>
            <w:r w:rsidRPr="00F00678">
              <w:t>Servidor</w:t>
            </w:r>
          </w:p>
        </w:tc>
        <w:tc>
          <w:tcPr>
            <w:tcW w:w="5644" w:type="dxa"/>
            <w:shd w:val="clear" w:color="auto" w:fill="auto"/>
            <w:tcMar>
              <w:top w:w="100" w:type="dxa"/>
              <w:left w:w="100" w:type="dxa"/>
              <w:bottom w:w="100" w:type="dxa"/>
              <w:right w:w="100" w:type="dxa"/>
            </w:tcMar>
          </w:tcPr>
          <w:p w14:paraId="6F6D46B0" w14:textId="77777777" w:rsidR="0095145B" w:rsidRPr="00F00678" w:rsidRDefault="000B4E5F" w:rsidP="00976466">
            <w:pPr>
              <w:keepLines/>
              <w:ind w:firstLine="0"/>
            </w:pPr>
            <w:r w:rsidRPr="00F00678">
              <w:t>SGBD Relacional de licença gratuita.</w:t>
            </w:r>
          </w:p>
        </w:tc>
      </w:tr>
    </w:tbl>
    <w:p w14:paraId="6F6D46B2" w14:textId="77777777" w:rsidR="0095145B" w:rsidRPr="00F00678" w:rsidRDefault="0095145B" w:rsidP="00FA379E"/>
    <w:p w14:paraId="6F6D46B3" w14:textId="297A3A4B" w:rsidR="0095145B" w:rsidRPr="00F00678" w:rsidRDefault="000B4E5F">
      <w:pPr>
        <w:pStyle w:val="Ttulo1"/>
        <w:pPrChange w:id="52" w:author="Fabio Furia Silva" w:date="2019-02-03T18:27:00Z">
          <w:pPr>
            <w:keepNext/>
            <w:spacing w:before="240"/>
            <w:jc w:val="left"/>
          </w:pPr>
        </w:pPrChange>
      </w:pPr>
      <w:r w:rsidRPr="00F00678">
        <w:t>Resultados Obtidos</w:t>
      </w:r>
    </w:p>
    <w:p w14:paraId="6F6D46B4" w14:textId="57A3FD98" w:rsidR="0095145B" w:rsidRPr="00F00678" w:rsidRDefault="000B4E5F" w:rsidP="00FA379E">
      <w:r w:rsidRPr="00BD77C9">
        <w:rPr>
          <w:highlight w:val="yellow"/>
        </w:rPr>
        <w:t>Ne</w:t>
      </w:r>
      <w:r w:rsidR="000A09FD" w:rsidRPr="00BD77C9">
        <w:rPr>
          <w:highlight w:val="yellow"/>
        </w:rPr>
        <w:t>sta seção</w:t>
      </w:r>
      <w:r w:rsidRPr="00BD77C9">
        <w:rPr>
          <w:highlight w:val="yellow"/>
        </w:rPr>
        <w:t xml:space="preserve"> devem estar todos os resultados do que foi feito para o cliente. O que foi de fato implementado, qual a situação atual, links para o software e todo o resto.</w:t>
      </w:r>
    </w:p>
    <w:p w14:paraId="6F6D46B5" w14:textId="7B931BDD" w:rsidR="0095145B" w:rsidRPr="00F00678" w:rsidRDefault="000B4E5F">
      <w:pPr>
        <w:pStyle w:val="Ttulo2"/>
        <w:pPrChange w:id="53" w:author="Fabio Furia Silva" w:date="2019-02-03T18:27:00Z">
          <w:pPr>
            <w:keepNext/>
            <w:spacing w:before="240"/>
            <w:jc w:val="left"/>
          </w:pPr>
        </w:pPrChange>
      </w:pPr>
      <w:r w:rsidRPr="00F00678">
        <w:t>Comparativo com Soluções</w:t>
      </w:r>
    </w:p>
    <w:p w14:paraId="6F6D46B6" w14:textId="55D7BAAE" w:rsidR="0095145B" w:rsidRPr="00F00678" w:rsidRDefault="000B4E5F" w:rsidP="00FA379E">
      <w:r w:rsidRPr="00BD77C9">
        <w:rPr>
          <w:highlight w:val="yellow"/>
        </w:rPr>
        <w:t>Apresent</w:t>
      </w:r>
      <w:r w:rsidR="00337E90">
        <w:rPr>
          <w:highlight w:val="yellow"/>
        </w:rPr>
        <w:t>ação</w:t>
      </w:r>
      <w:r w:rsidRPr="00BD77C9">
        <w:rPr>
          <w:highlight w:val="yellow"/>
        </w:rPr>
        <w:t xml:space="preserve"> </w:t>
      </w:r>
      <w:r w:rsidR="00337E90">
        <w:rPr>
          <w:highlight w:val="yellow"/>
        </w:rPr>
        <w:t>d</w:t>
      </w:r>
      <w:r w:rsidRPr="00BD77C9">
        <w:rPr>
          <w:highlight w:val="yellow"/>
        </w:rPr>
        <w:t xml:space="preserve">aquilo que foi implementado para o cliente e compare com as soluções levantadas na </w:t>
      </w:r>
      <w:r w:rsidRPr="00B72F49">
        <w:t xml:space="preserve">seção </w:t>
      </w:r>
      <w:r w:rsidR="00BD77C9" w:rsidRPr="00B72F49">
        <w:fldChar w:fldCharType="begin"/>
      </w:r>
      <w:r w:rsidR="00BD77C9" w:rsidRPr="00B72F49">
        <w:instrText xml:space="preserve"> REF _Ref116135 \r \h </w:instrText>
      </w:r>
      <w:r w:rsidR="00B72F49">
        <w:instrText xml:space="preserve"> \* MERGEFORMAT </w:instrText>
      </w:r>
      <w:r w:rsidR="00BD77C9" w:rsidRPr="00B72F49">
        <w:fldChar w:fldCharType="separate"/>
      </w:r>
      <w:r w:rsidR="00BD77C9" w:rsidRPr="00B72F49">
        <w:t>2</w:t>
      </w:r>
      <w:r w:rsidR="00BD77C9" w:rsidRPr="00B72F49">
        <w:fldChar w:fldCharType="end"/>
      </w:r>
      <w:r w:rsidRPr="00B72F49">
        <w:t>.</w:t>
      </w:r>
    </w:p>
    <w:p w14:paraId="6F6D46B7" w14:textId="5DDB25DF" w:rsidR="0095145B" w:rsidRPr="00F00678" w:rsidRDefault="000B4E5F">
      <w:pPr>
        <w:pStyle w:val="Ttulo2"/>
        <w:pPrChange w:id="54" w:author="Fabio Furia Silva" w:date="2019-02-03T18:28:00Z">
          <w:pPr>
            <w:keepNext/>
            <w:spacing w:before="240"/>
            <w:jc w:val="left"/>
          </w:pPr>
        </w:pPrChange>
      </w:pPr>
      <w:r w:rsidRPr="00F00678">
        <w:lastRenderedPageBreak/>
        <w:t>Protótipo</w:t>
      </w:r>
    </w:p>
    <w:p w14:paraId="6F6D46B8" w14:textId="6349B0C3" w:rsidR="0095145B" w:rsidRPr="00F00678" w:rsidRDefault="00337E90" w:rsidP="00FA379E">
      <w:pPr>
        <w:rPr>
          <w:b/>
        </w:rPr>
      </w:pPr>
      <w:r>
        <w:t>Apresentação do</w:t>
      </w:r>
      <w:r w:rsidR="000B4E5F" w:rsidRPr="00F00678">
        <w:t xml:space="preserve"> protótipo da solução. Es</w:t>
      </w:r>
      <w:r w:rsidR="00B72F49">
        <w:t>t</w:t>
      </w:r>
      <w:r w:rsidR="000B4E5F" w:rsidRPr="00F00678">
        <w:t>a apresentação pode ser por telas do sistema, o link para navegação no sistema (se for possível) e diagramas que sejam pertinentes.</w:t>
      </w:r>
    </w:p>
    <w:p w14:paraId="6F6D46B9" w14:textId="0935C9F8" w:rsidR="0095145B" w:rsidRPr="00F00678" w:rsidRDefault="000B4E5F">
      <w:pPr>
        <w:pStyle w:val="Ttulo2"/>
        <w:pPrChange w:id="55" w:author="Fabio Furia Silva" w:date="2019-02-03T18:28:00Z">
          <w:pPr>
            <w:keepNext/>
            <w:spacing w:before="240"/>
            <w:jc w:val="left"/>
          </w:pPr>
        </w:pPrChange>
      </w:pPr>
      <w:r w:rsidRPr="00F00678">
        <w:t>Considerações Finais</w:t>
      </w:r>
    </w:p>
    <w:p w14:paraId="6F6D46BA" w14:textId="75FBCFD7" w:rsidR="0095145B" w:rsidRDefault="000B4E5F" w:rsidP="00FA379E">
      <w:r w:rsidRPr="00F00678">
        <w:t>Quaisquer outras considerações a respeito do trabalho e pontos para futuras melhorias.</w:t>
      </w:r>
    </w:p>
    <w:p w14:paraId="0C78F930" w14:textId="1EC9C953" w:rsidR="000864B3" w:rsidRDefault="000864B3" w:rsidP="000864B3">
      <w:pPr>
        <w:pStyle w:val="Ttulo3"/>
      </w:pPr>
      <w:r>
        <w:t>Conclusão sobre o Projeto</w:t>
      </w:r>
    </w:p>
    <w:p w14:paraId="5861696F" w14:textId="5EECA6AD" w:rsidR="000864B3" w:rsidRDefault="000864B3" w:rsidP="000864B3">
      <w:pPr>
        <w:pStyle w:val="Ttulo3"/>
      </w:pPr>
      <w:r>
        <w:t>Sugestões de continuidade</w:t>
      </w:r>
    </w:p>
    <w:p w14:paraId="096A9D59" w14:textId="77777777" w:rsidR="000864B3" w:rsidRPr="000864B3" w:rsidRDefault="000864B3" w:rsidP="000864B3"/>
    <w:p w14:paraId="6F6D46BB" w14:textId="77777777" w:rsidR="0095145B" w:rsidRPr="00F00678" w:rsidRDefault="000B4E5F">
      <w:pPr>
        <w:pStyle w:val="Subttulo"/>
        <w:pPrChange w:id="56" w:author="Fabio Furia Silva" w:date="2019-02-03T18:28:00Z">
          <w:pPr>
            <w:keepNext/>
            <w:spacing w:before="240"/>
            <w:jc w:val="left"/>
          </w:pPr>
        </w:pPrChange>
      </w:pPr>
      <w:r w:rsidRPr="00F00678">
        <w:t>Referências</w:t>
      </w:r>
    </w:p>
    <w:p w14:paraId="6F6D46BC" w14:textId="77777777" w:rsidR="0095145B" w:rsidRPr="00FA34EC" w:rsidRDefault="000B4E5F" w:rsidP="00FA379E">
      <w:pPr>
        <w:rPr>
          <w:lang w:val="en-US"/>
        </w:rPr>
      </w:pPr>
      <w:commentRangeStart w:id="57"/>
      <w:r w:rsidRPr="00FA34EC">
        <w:rPr>
          <w:lang w:val="en-US"/>
        </w:rPr>
        <w:t>Boulic, R. and Renault, O. (1991) “3D Hierarchies for Animation”, In: New Trends in Animation and Visualization, Edited by Nadia Magnenat-Thalmann and Daniel Thalmann, John Wiley &amp; Sons ltd., England.</w:t>
      </w:r>
    </w:p>
    <w:p w14:paraId="6F6D46BD" w14:textId="285076BE" w:rsidR="0095145B" w:rsidRPr="00FA34EC" w:rsidRDefault="000B4E5F" w:rsidP="00FA379E">
      <w:pPr>
        <w:rPr>
          <w:lang w:val="en-US"/>
        </w:rPr>
      </w:pPr>
      <w:r w:rsidRPr="00FA34EC">
        <w:rPr>
          <w:lang w:val="en-US"/>
        </w:rPr>
        <w:t xml:space="preserve">Dyer, S., Martin, J. and Zulauf, J. (1995) “Motion Capture White Paper”, </w:t>
      </w:r>
      <w:hyperlink r:id="rId13">
        <w:r w:rsidRPr="00FA34EC">
          <w:rPr>
            <w:lang w:val="en-US"/>
          </w:rPr>
          <w:t>http://reality.sgi.com/employees/jam_sb/mocap/MoCapWP_v2.0.html</w:t>
        </w:r>
      </w:hyperlink>
      <w:r w:rsidRPr="00FA34EC">
        <w:rPr>
          <w:lang w:val="en-US"/>
        </w:rPr>
        <w:t>, December.</w:t>
      </w:r>
    </w:p>
    <w:p w14:paraId="6F6D46BE" w14:textId="77777777" w:rsidR="0095145B" w:rsidRPr="00FA34EC" w:rsidRDefault="000B4E5F" w:rsidP="00FA379E">
      <w:pPr>
        <w:rPr>
          <w:lang w:val="en-US"/>
        </w:rPr>
      </w:pPr>
      <w:r w:rsidRPr="00FA34EC">
        <w:rPr>
          <w:lang w:val="en-US"/>
        </w:rPr>
        <w:t>Holton, M. and Alexander, S. (1995) “Soft Cellular Modeling: A Technique for the Simulation of Non-rigid Materials”, Computer Graphics: Developments in Virtual Environments, R. A. Earnshaw and J. A. Vince, England, Academic Press Ltd., p. 449-460.</w:t>
      </w:r>
    </w:p>
    <w:p w14:paraId="6F6D46BF" w14:textId="77777777" w:rsidR="0095145B" w:rsidRPr="00FA34EC" w:rsidRDefault="000B4E5F" w:rsidP="00FA379E">
      <w:pPr>
        <w:rPr>
          <w:lang w:val="en-US"/>
        </w:rPr>
      </w:pPr>
      <w:r w:rsidRPr="00FA34EC">
        <w:rPr>
          <w:lang w:val="en-US"/>
        </w:rPr>
        <w:t>Knuth, D. E. (1984), The TeXbook, Addison Wesley, 15</w:t>
      </w:r>
      <w:r w:rsidRPr="00FA34EC">
        <w:rPr>
          <w:vertAlign w:val="superscript"/>
          <w:lang w:val="en-US"/>
        </w:rPr>
        <w:t>th</w:t>
      </w:r>
      <w:r w:rsidRPr="00FA34EC">
        <w:rPr>
          <w:lang w:val="en-US"/>
        </w:rPr>
        <w:t xml:space="preserve"> edition. </w:t>
      </w:r>
    </w:p>
    <w:p w14:paraId="6F6D46C0" w14:textId="77777777" w:rsidR="0095145B" w:rsidRPr="00F00678" w:rsidRDefault="000B4E5F" w:rsidP="00FA379E">
      <w:pPr>
        <w:rPr>
          <w:sz w:val="20"/>
          <w:szCs w:val="20"/>
        </w:rPr>
      </w:pPr>
      <w:r w:rsidRPr="00FA34EC">
        <w:rPr>
          <w:lang w:val="en-US"/>
        </w:rPr>
        <w:t xml:space="preserve">Smith, A. and Jones, B. (1999). On the complexity of computing. In </w:t>
      </w:r>
      <w:r w:rsidRPr="00FA34EC">
        <w:rPr>
          <w:i/>
          <w:lang w:val="en-US"/>
        </w:rPr>
        <w:t>Advances in Computer Science</w:t>
      </w:r>
      <w:r w:rsidRPr="00FA34EC">
        <w:rPr>
          <w:lang w:val="en-US"/>
        </w:rPr>
        <w:t xml:space="preserve">, pages 555–566. </w:t>
      </w:r>
      <w:r w:rsidRPr="00F00678">
        <w:t>Publishing Press.</w:t>
      </w:r>
      <w:commentRangeEnd w:id="57"/>
      <w:r w:rsidR="0014283A">
        <w:rPr>
          <w:rStyle w:val="Refdecomentrio"/>
        </w:rPr>
        <w:commentReference w:id="57"/>
      </w:r>
    </w:p>
    <w:p w14:paraId="6194C944" w14:textId="27032B62" w:rsidR="00C506BE" w:rsidRDefault="00C506BE" w:rsidP="00FA379E">
      <w:pPr>
        <w:pStyle w:val="Subttulo"/>
      </w:pPr>
      <w:commentRangeStart w:id="58"/>
      <w:ins w:id="59" w:author="Fabio Furia Silva" w:date="2019-02-03T18:32:00Z">
        <w:r>
          <w:t>Glossário</w:t>
        </w:r>
      </w:ins>
      <w:commentRangeEnd w:id="58"/>
      <w:r w:rsidR="00BF6576">
        <w:rPr>
          <w:rStyle w:val="Refdecomentrio"/>
        </w:rPr>
        <w:commentReference w:id="58"/>
      </w:r>
    </w:p>
    <w:p w14:paraId="3FA4290A" w14:textId="311C428F" w:rsidR="00BF6576" w:rsidRDefault="00F03AE6" w:rsidP="00FA379E">
      <w:pPr>
        <w:rPr>
          <w:ins w:id="60" w:author="Fabio Furia Silva" w:date="2019-02-03T18:32:00Z"/>
        </w:rPr>
      </w:pPr>
      <w:r w:rsidRPr="00F03AE6">
        <w:rPr>
          <w:highlight w:val="yellow"/>
        </w:rPr>
        <w:t>Lista de termos em ordem alfabética.</w:t>
      </w:r>
    </w:p>
    <w:p w14:paraId="2E53A7DC" w14:textId="4406470A" w:rsidR="00C506BE" w:rsidRDefault="003F13EA" w:rsidP="00FA379E">
      <w:pPr>
        <w:pStyle w:val="Subttulo"/>
      </w:pPr>
      <w:commentRangeStart w:id="61"/>
      <w:ins w:id="62" w:author="Fabio Furia Silva" w:date="2019-02-03T18:32:00Z">
        <w:r>
          <w:t>Apêndice</w:t>
        </w:r>
      </w:ins>
      <w:commentRangeEnd w:id="61"/>
      <w:r w:rsidR="00F03AE6">
        <w:rPr>
          <w:rStyle w:val="Refdecomentrio"/>
          <w:rFonts w:eastAsia="Times" w:cs="Times"/>
          <w:b w:val="0"/>
          <w:color w:val="000000"/>
        </w:rPr>
        <w:commentReference w:id="61"/>
      </w:r>
    </w:p>
    <w:p w14:paraId="3FE03422" w14:textId="4A95F634" w:rsidR="00F03AE6" w:rsidRDefault="00F03AE6" w:rsidP="00FA379E">
      <w:pPr>
        <w:rPr>
          <w:highlight w:val="yellow"/>
        </w:rPr>
      </w:pPr>
      <w:r w:rsidRPr="00F03AE6">
        <w:rPr>
          <w:highlight w:val="yellow"/>
        </w:rPr>
        <w:t>Texto ou documento elaborado pelo autor</w:t>
      </w:r>
      <w:r w:rsidR="00F6251E">
        <w:rPr>
          <w:highlight w:val="yellow"/>
        </w:rPr>
        <w:t>, para eventualmente complementar e detalhar componentes do trabalho</w:t>
      </w:r>
      <w:r w:rsidRPr="00F03AE6">
        <w:rPr>
          <w:highlight w:val="yellow"/>
        </w:rPr>
        <w:t>.</w:t>
      </w:r>
    </w:p>
    <w:p w14:paraId="3406B3B5" w14:textId="364CE26E" w:rsidR="006E7B8E" w:rsidRPr="0048721D" w:rsidRDefault="006E7B8E" w:rsidP="00FA379E">
      <w:pPr>
        <w:rPr>
          <w:highlight w:val="yellow"/>
        </w:rPr>
      </w:pPr>
      <w:r w:rsidRPr="0048721D">
        <w:rPr>
          <w:highlight w:val="yellow"/>
        </w:rPr>
        <w:t>O(s) apêndice(s) são identificados por letras maiúsculas consecutivas, travessão e pelos respectivos</w:t>
      </w:r>
      <w:r w:rsidR="0048721D" w:rsidRPr="0048721D">
        <w:rPr>
          <w:highlight w:val="yellow"/>
        </w:rPr>
        <w:t xml:space="preserve"> </w:t>
      </w:r>
      <w:r w:rsidRPr="0048721D">
        <w:rPr>
          <w:highlight w:val="yellow"/>
        </w:rPr>
        <w:t>títulos. Excepcionalmente utilizam-se letras maiúsculas dobradas, na identificação dos apêndices, quando esgotadas as</w:t>
      </w:r>
      <w:r w:rsidR="0048721D" w:rsidRPr="0048721D">
        <w:rPr>
          <w:highlight w:val="yellow"/>
        </w:rPr>
        <w:t xml:space="preserve"> </w:t>
      </w:r>
      <w:r w:rsidRPr="0048721D">
        <w:rPr>
          <w:highlight w:val="yellow"/>
        </w:rPr>
        <w:t>23 letras do alfabeto.</w:t>
      </w:r>
    </w:p>
    <w:p w14:paraId="0028E71F" w14:textId="77777777" w:rsidR="006E7B8E" w:rsidRPr="0048721D" w:rsidRDefault="006E7B8E" w:rsidP="00FA379E">
      <w:pPr>
        <w:rPr>
          <w:highlight w:val="yellow"/>
        </w:rPr>
      </w:pPr>
      <w:r w:rsidRPr="0048721D">
        <w:rPr>
          <w:highlight w:val="yellow"/>
        </w:rPr>
        <w:t>Exemplo:</w:t>
      </w:r>
    </w:p>
    <w:p w14:paraId="3C3744DD" w14:textId="78B56695" w:rsidR="006E7B8E" w:rsidRDefault="006E7B8E" w:rsidP="00FB6178">
      <w:pPr>
        <w:pStyle w:val="Subttulo"/>
        <w:rPr>
          <w:highlight w:val="yellow"/>
        </w:rPr>
      </w:pPr>
      <w:r w:rsidRPr="0048721D">
        <w:rPr>
          <w:highlight w:val="yellow"/>
        </w:rPr>
        <w:t xml:space="preserve">APÊNDICE A – </w:t>
      </w:r>
      <w:r w:rsidR="00FB6178">
        <w:rPr>
          <w:highlight w:val="yellow"/>
        </w:rPr>
        <w:t>Dicas de uso do português</w:t>
      </w:r>
    </w:p>
    <w:p w14:paraId="622D62C7" w14:textId="77E6FBE1" w:rsidR="00AE6D5B" w:rsidRPr="00131EA8" w:rsidRDefault="007222FB" w:rsidP="00AE6D5B">
      <w:r w:rsidRPr="00131EA8">
        <w:t xml:space="preserve">Deve se presar pelo correto uso do idioma. </w:t>
      </w:r>
      <w:r w:rsidR="00F506F5" w:rsidRPr="00131EA8">
        <w:t xml:space="preserve">Sugere-se o uso de corretor ortográfico e </w:t>
      </w:r>
      <w:r w:rsidRPr="00131EA8">
        <w:t>que enviem o artigo para algum familiar ou amigo bom em português que possa revisá-lo</w:t>
      </w:r>
      <w:r w:rsidR="00C868E9" w:rsidRPr="00131EA8">
        <w:t>. Tomar cuidado com estes pontos:</w:t>
      </w:r>
    </w:p>
    <w:p w14:paraId="645EB259" w14:textId="65EB0966" w:rsidR="006837B6" w:rsidRPr="00131EA8" w:rsidRDefault="006837B6" w:rsidP="006837B6">
      <w:pPr>
        <w:pStyle w:val="PargrafodaLista"/>
        <w:numPr>
          <w:ilvl w:val="0"/>
          <w:numId w:val="5"/>
        </w:numPr>
      </w:pPr>
      <w:r w:rsidRPr="00131EA8">
        <w:t>ortografia</w:t>
      </w:r>
    </w:p>
    <w:p w14:paraId="1FECF140" w14:textId="04D46EDE" w:rsidR="006837B6" w:rsidRPr="00131EA8" w:rsidRDefault="006837B6" w:rsidP="006837B6">
      <w:pPr>
        <w:pStyle w:val="PargrafodaLista"/>
        <w:numPr>
          <w:ilvl w:val="0"/>
          <w:numId w:val="5"/>
        </w:numPr>
      </w:pPr>
      <w:r w:rsidRPr="00131EA8">
        <w:t>concordâncias nominal e verbal</w:t>
      </w:r>
    </w:p>
    <w:p w14:paraId="5FEFF3D2" w14:textId="02291E73" w:rsidR="006837B6" w:rsidRPr="00131EA8" w:rsidRDefault="006837B6" w:rsidP="006837B6">
      <w:pPr>
        <w:pStyle w:val="PargrafodaLista"/>
        <w:numPr>
          <w:ilvl w:val="0"/>
          <w:numId w:val="5"/>
        </w:numPr>
      </w:pPr>
      <w:r w:rsidRPr="00131EA8">
        <w:t>pontuação correta, especialmente vírgula e ponto final</w:t>
      </w:r>
    </w:p>
    <w:p w14:paraId="5A545CE9" w14:textId="0E280E4D" w:rsidR="006837B6" w:rsidRPr="00131EA8" w:rsidRDefault="006837B6" w:rsidP="006837B6">
      <w:pPr>
        <w:pStyle w:val="PargrafodaLista"/>
        <w:numPr>
          <w:ilvl w:val="0"/>
          <w:numId w:val="5"/>
        </w:numPr>
      </w:pPr>
      <w:r w:rsidRPr="00131EA8">
        <w:t>texto objetivo</w:t>
      </w:r>
      <w:r w:rsidR="00F81013" w:rsidRPr="00131EA8">
        <w:t xml:space="preserve"> e sucinto</w:t>
      </w:r>
    </w:p>
    <w:p w14:paraId="31B95D7D" w14:textId="586C96E3" w:rsidR="00210FF6" w:rsidRPr="00131EA8" w:rsidRDefault="00210FF6" w:rsidP="006837B6">
      <w:pPr>
        <w:pStyle w:val="PargrafodaLista"/>
        <w:numPr>
          <w:ilvl w:val="0"/>
          <w:numId w:val="5"/>
        </w:numPr>
      </w:pPr>
      <w:r w:rsidRPr="00131EA8">
        <w:lastRenderedPageBreak/>
        <w:t>tempo verbal consistente com o projeto: se projeto já terminou (final do artigo a ser entregue), todos os verbos devem estar conjugados no passado (a menos de sugestões para continuidade de trabalho)</w:t>
      </w:r>
    </w:p>
    <w:p w14:paraId="58E55CD4" w14:textId="231685C2" w:rsidR="00645D5F" w:rsidRPr="00131EA8" w:rsidRDefault="00645D5F" w:rsidP="006837B6">
      <w:pPr>
        <w:pStyle w:val="PargrafodaLista"/>
        <w:numPr>
          <w:ilvl w:val="0"/>
          <w:numId w:val="5"/>
        </w:numPr>
      </w:pPr>
      <w:r w:rsidRPr="00131EA8">
        <w:t>excesso de adjetivos ou uso de superlativos</w:t>
      </w:r>
    </w:p>
    <w:p w14:paraId="32161A53" w14:textId="7D14B74D" w:rsidR="0013288F" w:rsidRPr="00131EA8" w:rsidRDefault="0013288F" w:rsidP="006837B6">
      <w:pPr>
        <w:pStyle w:val="PargrafodaLista"/>
        <w:numPr>
          <w:ilvl w:val="0"/>
          <w:numId w:val="5"/>
        </w:numPr>
      </w:pPr>
      <w:r w:rsidRPr="00131EA8">
        <w:t>plural de siglas – vai s minúsculo, sem apóstrofo antes</w:t>
      </w:r>
      <w:r w:rsidR="003A2663" w:rsidRPr="00131EA8">
        <w:t>:</w:t>
      </w:r>
    </w:p>
    <w:p w14:paraId="1EC90F4B" w14:textId="1149E706" w:rsidR="003A2663" w:rsidRPr="00131EA8" w:rsidRDefault="003A2663" w:rsidP="003A2663">
      <w:pPr>
        <w:pStyle w:val="PargrafodaLista"/>
        <w:numPr>
          <w:ilvl w:val="1"/>
          <w:numId w:val="5"/>
        </w:numPr>
      </w:pPr>
      <w:r w:rsidRPr="00131EA8">
        <w:t xml:space="preserve">Serão entregues várias OPEs (não </w:t>
      </w:r>
      <w:r w:rsidRPr="00131EA8">
        <w:rPr>
          <w:strike/>
        </w:rPr>
        <w:t>OPE’s</w:t>
      </w:r>
      <w:r w:rsidRPr="00131EA8">
        <w:t>)</w:t>
      </w:r>
      <w:r w:rsidR="00ED6770">
        <w:t>.</w:t>
      </w:r>
    </w:p>
    <w:p w14:paraId="2F3E4E5F" w14:textId="3142C366" w:rsidR="006E57ED" w:rsidRPr="00D322D7" w:rsidRDefault="006E57ED" w:rsidP="006E57ED">
      <w:pPr>
        <w:rPr>
          <w:b/>
        </w:rPr>
      </w:pPr>
      <w:r w:rsidRPr="00D322D7">
        <w:rPr>
          <w:b/>
        </w:rPr>
        <w:t>Seguem alguns erros comuns:</w:t>
      </w:r>
    </w:p>
    <w:p w14:paraId="717D3E45" w14:textId="694EEFA0" w:rsidR="006837B6" w:rsidRPr="00131EA8" w:rsidRDefault="006837B6" w:rsidP="006837B6">
      <w:pPr>
        <w:pStyle w:val="PargrafodaLista"/>
        <w:numPr>
          <w:ilvl w:val="0"/>
          <w:numId w:val="5"/>
        </w:numPr>
      </w:pPr>
      <w:r w:rsidRPr="00131EA8">
        <w:t>Onde x aonde</w:t>
      </w:r>
    </w:p>
    <w:p w14:paraId="144BC995" w14:textId="44D6CF93" w:rsidR="006E57ED" w:rsidRPr="00131EA8" w:rsidRDefault="00337E90" w:rsidP="006837B6">
      <w:pPr>
        <w:pStyle w:val="PargrafodaLista"/>
        <w:numPr>
          <w:ilvl w:val="0"/>
          <w:numId w:val="5"/>
        </w:numPr>
      </w:pPr>
      <w:r w:rsidRPr="00131EA8">
        <w:t>Uso de 1ª ou 2ª pessoas – a linguagem deve ser sempre impessoal</w:t>
      </w:r>
      <w:r w:rsidR="00D24B9A" w:rsidRPr="00131EA8">
        <w:t>, sem sujeito</w:t>
      </w:r>
    </w:p>
    <w:p w14:paraId="7FE61AFB" w14:textId="063C9DA7" w:rsidR="00D24B9A" w:rsidRPr="00131EA8" w:rsidRDefault="004C787F" w:rsidP="006837B6">
      <w:pPr>
        <w:pStyle w:val="PargrafodaLista"/>
        <w:numPr>
          <w:ilvl w:val="0"/>
          <w:numId w:val="5"/>
        </w:numPr>
      </w:pPr>
      <w:r w:rsidRPr="00131EA8">
        <w:t>Pleonasmo</w:t>
      </w:r>
    </w:p>
    <w:p w14:paraId="5E78B6DB" w14:textId="48C86C7D" w:rsidR="004278AB" w:rsidRPr="00131EA8" w:rsidRDefault="004278AB" w:rsidP="006837B6">
      <w:pPr>
        <w:pStyle w:val="PargrafodaLista"/>
        <w:numPr>
          <w:ilvl w:val="0"/>
          <w:numId w:val="5"/>
        </w:numPr>
      </w:pPr>
      <w:r w:rsidRPr="00131EA8">
        <w:t>No tempo verbal futuro, não usar “vai” nem “ir”, mas sim a conjugação simples:</w:t>
      </w:r>
    </w:p>
    <w:p w14:paraId="099EC9FC" w14:textId="77777777" w:rsidR="00EB7118" w:rsidRPr="00131EA8" w:rsidRDefault="00EB7118" w:rsidP="00EB7118">
      <w:pPr>
        <w:pStyle w:val="PargrafodaLista"/>
        <w:numPr>
          <w:ilvl w:val="1"/>
          <w:numId w:val="5"/>
        </w:numPr>
        <w:rPr>
          <w:strike/>
        </w:rPr>
      </w:pPr>
      <w:r w:rsidRPr="00131EA8">
        <w:rPr>
          <w:strike/>
        </w:rPr>
        <w:t>“irá fornecer”</w:t>
      </w:r>
    </w:p>
    <w:p w14:paraId="2BB78025" w14:textId="77777777" w:rsidR="00EB7118" w:rsidRPr="00131EA8" w:rsidRDefault="00EB7118" w:rsidP="00EB7118">
      <w:pPr>
        <w:pStyle w:val="PargrafodaLista"/>
        <w:numPr>
          <w:ilvl w:val="1"/>
          <w:numId w:val="5"/>
        </w:numPr>
        <w:rPr>
          <w:strike/>
        </w:rPr>
      </w:pPr>
      <w:r w:rsidRPr="00131EA8">
        <w:rPr>
          <w:strike/>
        </w:rPr>
        <w:t>“vai fornecer”</w:t>
      </w:r>
    </w:p>
    <w:p w14:paraId="39BBDCBD" w14:textId="77777777" w:rsidR="00EB7118" w:rsidRPr="00131EA8" w:rsidRDefault="00EB7118" w:rsidP="00EB7118">
      <w:pPr>
        <w:pStyle w:val="PargrafodaLista"/>
        <w:numPr>
          <w:ilvl w:val="1"/>
          <w:numId w:val="5"/>
        </w:numPr>
      </w:pPr>
      <w:r w:rsidRPr="00131EA8">
        <w:t>“fornecerá”</w:t>
      </w:r>
    </w:p>
    <w:p w14:paraId="425A81B3" w14:textId="0F49E43E" w:rsidR="00E74309" w:rsidRPr="00131EA8" w:rsidRDefault="0018491B" w:rsidP="00E74309">
      <w:pPr>
        <w:pStyle w:val="PargrafodaLista"/>
        <w:numPr>
          <w:ilvl w:val="0"/>
          <w:numId w:val="5"/>
        </w:numPr>
      </w:pPr>
      <w:r w:rsidRPr="00131EA8">
        <w:t xml:space="preserve">Uso incorreto de </w:t>
      </w:r>
      <w:r w:rsidR="00646DFB" w:rsidRPr="00131EA8">
        <w:t>unidades</w:t>
      </w:r>
      <w:r w:rsidR="009C3785" w:rsidRPr="00131EA8">
        <w:t xml:space="preserve"> (por extenso ou abreviadas segundo S.I.)</w:t>
      </w:r>
      <w:r w:rsidR="008479D8" w:rsidRPr="00131EA8">
        <w:t>. Por exemplo, estes estão corretos:</w:t>
      </w:r>
    </w:p>
    <w:p w14:paraId="11F7D742" w14:textId="77777777" w:rsidR="00E74309" w:rsidRPr="00131EA8" w:rsidRDefault="00E74309" w:rsidP="002E1EC4">
      <w:pPr>
        <w:pStyle w:val="PargrafodaLista"/>
        <w:numPr>
          <w:ilvl w:val="1"/>
          <w:numId w:val="5"/>
        </w:numPr>
      </w:pPr>
      <w:r w:rsidRPr="00131EA8">
        <w:t>“</w:t>
      </w:r>
      <w:r w:rsidR="008479D8" w:rsidRPr="00131EA8">
        <w:t>Entrega às 14h15min</w:t>
      </w:r>
      <w:r w:rsidRPr="00131EA8">
        <w:t>”</w:t>
      </w:r>
    </w:p>
    <w:p w14:paraId="4965B8F8" w14:textId="479364E8" w:rsidR="008479D8" w:rsidRPr="00131EA8" w:rsidRDefault="00E74309" w:rsidP="00BB077D">
      <w:pPr>
        <w:pStyle w:val="PargrafodaLista"/>
        <w:numPr>
          <w:ilvl w:val="1"/>
          <w:numId w:val="5"/>
        </w:numPr>
      </w:pPr>
      <w:r w:rsidRPr="00131EA8">
        <w:t>A seção tem área de km</w:t>
      </w:r>
      <w:r w:rsidRPr="00131EA8">
        <w:rPr>
          <w:vertAlign w:val="superscript"/>
        </w:rPr>
        <w:t>2</w:t>
      </w:r>
    </w:p>
    <w:p w14:paraId="7C92E59B" w14:textId="60CE1365" w:rsidR="00E74309" w:rsidRPr="00131EA8" w:rsidRDefault="007025CF" w:rsidP="00BB077D">
      <w:pPr>
        <w:pStyle w:val="PargrafodaLista"/>
        <w:numPr>
          <w:ilvl w:val="1"/>
          <w:numId w:val="5"/>
        </w:numPr>
      </w:pPr>
      <w:r w:rsidRPr="00131EA8">
        <w:t xml:space="preserve">A massa </w:t>
      </w:r>
      <w:r w:rsidR="009C3785" w:rsidRPr="00131EA8">
        <w:t>d</w:t>
      </w:r>
      <w:r w:rsidRPr="00131EA8">
        <w:t>o objeto é de 10 quilogramas</w:t>
      </w:r>
    </w:p>
    <w:p w14:paraId="0DBD354B" w14:textId="383A021F" w:rsidR="00C868E9" w:rsidRPr="00D322D7" w:rsidRDefault="0041736B" w:rsidP="00AE6D5B">
      <w:pPr>
        <w:rPr>
          <w:b/>
          <w:u w:val="single"/>
        </w:rPr>
      </w:pPr>
      <w:r w:rsidRPr="00D322D7">
        <w:rPr>
          <w:b/>
        </w:rPr>
        <w:t xml:space="preserve">Seguem erros </w:t>
      </w:r>
      <w:r w:rsidR="004C285B" w:rsidRPr="00D322D7">
        <w:rPr>
          <w:b/>
        </w:rPr>
        <w:t xml:space="preserve">comuns </w:t>
      </w:r>
      <w:r w:rsidRPr="00D322D7">
        <w:rPr>
          <w:b/>
        </w:rPr>
        <w:t>de pontuação</w:t>
      </w:r>
      <w:r w:rsidR="00D322D7" w:rsidRPr="00D322D7">
        <w:rPr>
          <w:b/>
        </w:rPr>
        <w:t>.</w:t>
      </w:r>
    </w:p>
    <w:p w14:paraId="3352DDB2" w14:textId="5D7A6954" w:rsidR="004C285B" w:rsidRPr="00131EA8" w:rsidRDefault="004C285B" w:rsidP="00A83A61">
      <w:pPr>
        <w:pStyle w:val="PargrafodaLista"/>
        <w:numPr>
          <w:ilvl w:val="0"/>
          <w:numId w:val="8"/>
        </w:numPr>
        <w:rPr>
          <w:b/>
        </w:rPr>
      </w:pPr>
      <w:r w:rsidRPr="00131EA8">
        <w:rPr>
          <w:b/>
        </w:rPr>
        <w:t>Parêntesis, colchetes, chaves e aspas</w:t>
      </w:r>
    </w:p>
    <w:p w14:paraId="0D0FD2E1" w14:textId="77777777" w:rsidR="004C285B" w:rsidRDefault="004C285B" w:rsidP="004C285B">
      <w:r>
        <w:t>Não deve haver espaços entre a abertura e a 1ª palavra, nem entre a última palavra e o fechamento.</w:t>
      </w:r>
    </w:p>
    <w:p w14:paraId="3319B3B7" w14:textId="359376BF" w:rsidR="004C285B" w:rsidRPr="00131EA8" w:rsidRDefault="004C285B" w:rsidP="00820E0B">
      <w:pPr>
        <w:pStyle w:val="PargrafodaLista"/>
        <w:numPr>
          <w:ilvl w:val="0"/>
          <w:numId w:val="8"/>
        </w:numPr>
        <w:rPr>
          <w:b/>
        </w:rPr>
      </w:pPr>
      <w:r w:rsidRPr="00131EA8">
        <w:rPr>
          <w:b/>
        </w:rPr>
        <w:t>Aspas simples e duplas</w:t>
      </w:r>
    </w:p>
    <w:p w14:paraId="753F4BC2" w14:textId="65DFB21D" w:rsidR="00432CFA" w:rsidRPr="00A83A61" w:rsidRDefault="00432CFA" w:rsidP="00432CFA">
      <w:r>
        <w:t>Devem ter início e fim e devem ter o formato correspondente a “ínicio e fim”</w:t>
      </w:r>
      <w:r w:rsidR="00340419">
        <w:t>. Aspas simples devem ser evitadas, em detrimento das duplas.</w:t>
      </w:r>
    </w:p>
    <w:p w14:paraId="7C10533C" w14:textId="77777777" w:rsidR="004C285B" w:rsidRPr="00131EA8" w:rsidRDefault="004C285B" w:rsidP="00820E0B">
      <w:pPr>
        <w:pStyle w:val="PargrafodaLista"/>
        <w:numPr>
          <w:ilvl w:val="0"/>
          <w:numId w:val="8"/>
        </w:numPr>
        <w:rPr>
          <w:b/>
        </w:rPr>
      </w:pPr>
      <w:r w:rsidRPr="00131EA8">
        <w:rPr>
          <w:b/>
        </w:rPr>
        <w:t>Apóstrofos</w:t>
      </w:r>
    </w:p>
    <w:p w14:paraId="19562A3F" w14:textId="77777777" w:rsidR="004C285B" w:rsidRDefault="004C285B" w:rsidP="004C285B">
      <w:r>
        <w:t>Não devem ser usados como aspas, mas somente dentro de palavras ou expressões, como d’água</w:t>
      </w:r>
    </w:p>
    <w:p w14:paraId="199F79B2" w14:textId="71F7FA02" w:rsidR="004C285B" w:rsidRDefault="004C285B" w:rsidP="004C285B">
      <w:r>
        <w:t>Deve ser o símbolo correto (e não acento agudo ou crase</w:t>
      </w:r>
      <w:r w:rsidR="004E4602">
        <w:t xml:space="preserve"> ´ ou `</w:t>
      </w:r>
      <w:r>
        <w:t>)</w:t>
      </w:r>
    </w:p>
    <w:p w14:paraId="160C6E18" w14:textId="4687748B" w:rsidR="004C285B" w:rsidRDefault="004C285B" w:rsidP="004C285B">
      <w:r>
        <w:t>Não devem ser usados para plural de silgas</w:t>
      </w:r>
      <w:r w:rsidR="004E4602">
        <w:t>, como já comentado anteriormente.</w:t>
      </w:r>
    </w:p>
    <w:p w14:paraId="0DDF58FA" w14:textId="77777777" w:rsidR="004C285B" w:rsidRPr="00131EA8" w:rsidRDefault="004C285B" w:rsidP="00820E0B">
      <w:pPr>
        <w:pStyle w:val="PargrafodaLista"/>
        <w:numPr>
          <w:ilvl w:val="0"/>
          <w:numId w:val="8"/>
        </w:numPr>
        <w:rPr>
          <w:b/>
        </w:rPr>
      </w:pPr>
      <w:r w:rsidRPr="00131EA8">
        <w:rPr>
          <w:b/>
        </w:rPr>
        <w:t>Barras (/|\)</w:t>
      </w:r>
    </w:p>
    <w:p w14:paraId="4C6532C8" w14:textId="77777777" w:rsidR="004C285B" w:rsidRPr="001F0A9E" w:rsidRDefault="004C285B" w:rsidP="004C285B">
      <w:r>
        <w:t>Não devem ser usadas em texto, apenas em fórmulas ou scripts.</w:t>
      </w:r>
    </w:p>
    <w:p w14:paraId="6159F2D4" w14:textId="77777777" w:rsidR="004C285B" w:rsidRPr="00131EA8" w:rsidRDefault="004C285B" w:rsidP="00820E0B">
      <w:pPr>
        <w:pStyle w:val="PargrafodaLista"/>
        <w:numPr>
          <w:ilvl w:val="0"/>
          <w:numId w:val="8"/>
        </w:numPr>
        <w:rPr>
          <w:b/>
        </w:rPr>
      </w:pPr>
      <w:r w:rsidRPr="00131EA8">
        <w:rPr>
          <w:b/>
        </w:rPr>
        <w:t>Pontos, vírgula, ponto-e-vírgula e dois pontos</w:t>
      </w:r>
    </w:p>
    <w:p w14:paraId="52C5967E" w14:textId="4988F30D" w:rsidR="004C285B" w:rsidRDefault="004C285B" w:rsidP="004C285B">
      <w:r>
        <w:t>Não deve haver espaços entre a última palavra e o sinal de pontuação. Deve haver um espaço após a pontuação e próxima, caso não seja um novo parágrafo. Toda frase deve terminar com ponto final.</w:t>
      </w:r>
      <w:r w:rsidR="00131EA8">
        <w:t xml:space="preserve"> Devem seguir as regras do português formal, sem excessos e sem </w:t>
      </w:r>
      <w:r w:rsidR="00F51EF9">
        <w:t>ausências</w:t>
      </w:r>
      <w:r w:rsidR="00131EA8">
        <w:t>.</w:t>
      </w:r>
    </w:p>
    <w:p w14:paraId="012B33B3" w14:textId="77777777" w:rsidR="004C285B" w:rsidRPr="00A83A61" w:rsidRDefault="004C285B" w:rsidP="00820E0B">
      <w:pPr>
        <w:pStyle w:val="PargrafodaLista"/>
        <w:numPr>
          <w:ilvl w:val="0"/>
          <w:numId w:val="8"/>
        </w:numPr>
      </w:pPr>
      <w:r>
        <w:t>Espaços</w:t>
      </w:r>
    </w:p>
    <w:p w14:paraId="716AF7EC" w14:textId="25E125D9" w:rsidR="004C285B" w:rsidRDefault="004C285B" w:rsidP="004C285B">
      <w:r>
        <w:t xml:space="preserve">Não pode haver mais de um espaço em sequência: </w:t>
      </w:r>
      <w:r w:rsidRPr="00647736">
        <w:t>Somente 1 [ESPAÇO] deve separar as palavras</w:t>
      </w:r>
      <w:r w:rsidR="00F51EF9">
        <w:t>.</w:t>
      </w:r>
    </w:p>
    <w:p w14:paraId="2FB604C9" w14:textId="33CCC516" w:rsidR="004C285B" w:rsidRDefault="004C285B" w:rsidP="00F109AA">
      <w:r>
        <w:t xml:space="preserve">Ver </w:t>
      </w:r>
      <w:r w:rsidR="00F51EF9">
        <w:t xml:space="preserve">Pode-se utilizar outros “tipos” de espaço no Word, como o </w:t>
      </w:r>
      <w:r w:rsidRPr="00957C13">
        <w:t>non-breaking space</w:t>
      </w:r>
      <w:r w:rsidR="00F51EF9" w:rsidRPr="00957C13">
        <w:t xml:space="preserve"> ([CTRL</w:t>
      </w:r>
      <w:r w:rsidR="00F109AA" w:rsidRPr="00957C13">
        <w:t>]+[SHIFT]+[ESPAÇO] para evitar que um “nome completo e longo não seja automaticamente separado no parágrafo”</w:t>
      </w:r>
      <w:r w:rsidR="00F51EF9" w:rsidRPr="00957C13">
        <w:t>.</w:t>
      </w:r>
    </w:p>
    <w:p w14:paraId="74E24F2F" w14:textId="2A956D42" w:rsidR="004C285B" w:rsidRDefault="004C285B" w:rsidP="00820E0B">
      <w:pPr>
        <w:pStyle w:val="PargrafodaLista"/>
        <w:numPr>
          <w:ilvl w:val="0"/>
          <w:numId w:val="8"/>
        </w:numPr>
      </w:pPr>
      <w:r>
        <w:t>Hifens e travessão</w:t>
      </w:r>
    </w:p>
    <w:p w14:paraId="75DE1BA7" w14:textId="078AA142" w:rsidR="00A263DA" w:rsidRDefault="00422E1C" w:rsidP="00957C13">
      <w:r>
        <w:t>Hifens</w:t>
      </w:r>
      <w:r w:rsidR="00957C13">
        <w:t xml:space="preserve"> servem apenas para palavras compostas</w:t>
      </w:r>
      <w:r>
        <w:t xml:space="preserve"> ou quebra de palavras</w:t>
      </w:r>
      <w:r w:rsidR="00A263DA">
        <w:t>. No Word exi</w:t>
      </w:r>
      <w:r w:rsidR="00623B99">
        <w:t>s</w:t>
      </w:r>
      <w:r w:rsidR="00A263DA">
        <w:t>te</w:t>
      </w:r>
      <w:r w:rsidR="00155484">
        <w:t xml:space="preserve"> o </w:t>
      </w:r>
      <w:r w:rsidR="00A263DA">
        <w:t xml:space="preserve">hífen forçado, escondido </w:t>
      </w:r>
      <w:r w:rsidR="00066F18">
        <w:t xml:space="preserve">que indica ao work a hifenização </w:t>
      </w:r>
      <w:r w:rsidR="00623B99">
        <w:t xml:space="preserve">de </w:t>
      </w:r>
      <w:r w:rsidR="00066F18">
        <w:t>uma palavra</w:t>
      </w:r>
      <w:r w:rsidR="006833C6">
        <w:t xml:space="preserve"> como</w:t>
      </w:r>
      <w:r w:rsidR="00066F18">
        <w:t xml:space="preserve"> </w:t>
      </w:r>
      <w:r w:rsidR="006833C6">
        <w:t>“</w:t>
      </w:r>
      <w:r w:rsidR="00066F18">
        <w:t>anticons</w:t>
      </w:r>
      <w:r w:rsidR="006833C6">
        <w:softHyphen/>
      </w:r>
      <w:r w:rsidR="00066F18">
        <w:t>titucionalissimamente</w:t>
      </w:r>
      <w:r w:rsidR="006833C6">
        <w:t>”</w:t>
      </w:r>
      <w:r w:rsidR="00474282">
        <w:t>: ([CTRL]+</w:t>
      </w:r>
      <w:r w:rsidR="006833C6">
        <w:t xml:space="preserve"> </w:t>
      </w:r>
      <w:r w:rsidR="00474282">
        <w:t>[-]).</w:t>
      </w:r>
    </w:p>
    <w:p w14:paraId="71271F39" w14:textId="558B733C" w:rsidR="006833C6" w:rsidRPr="00474282" w:rsidRDefault="005D7AB0" w:rsidP="00957C13">
      <w:pPr>
        <w:rPr>
          <w:u w:val="single"/>
        </w:rPr>
      </w:pPr>
      <w:r>
        <w:lastRenderedPageBreak/>
        <w:t xml:space="preserve">Por outro lado, no Word existe o hífen que não quebra entre linhas: </w:t>
      </w:r>
      <w:r w:rsidR="006833C6">
        <w:t>([CTRL]+[SHIFT]+[-])</w:t>
      </w:r>
      <w:r w:rsidR="00115DE3">
        <w:t>, para palavras como código ou nome: este</w:t>
      </w:r>
      <w:r w:rsidR="00FB7F4A">
        <w:noBreakHyphen/>
      </w:r>
      <w:r w:rsidR="00115DE3">
        <w:t>nome</w:t>
      </w:r>
      <w:r w:rsidR="00FB7F4A">
        <w:noBreakHyphen/>
      </w:r>
      <w:r w:rsidR="00115DE3">
        <w:t>com</w:t>
      </w:r>
      <w:r w:rsidR="00115DE3">
        <w:noBreakHyphen/>
      </w:r>
      <w:r w:rsidR="00FB7F4A">
        <w:t>hifens</w:t>
      </w:r>
      <w:r w:rsidR="00115DE3">
        <w:noBreakHyphen/>
        <w:t>não</w:t>
      </w:r>
      <w:r w:rsidR="00115DE3">
        <w:noBreakHyphen/>
        <w:t>pode-ser-quebrado.</w:t>
      </w:r>
    </w:p>
    <w:p w14:paraId="418D370C" w14:textId="6DB235AF" w:rsidR="00957C13" w:rsidRPr="00A83A61" w:rsidRDefault="00825BE3" w:rsidP="00957C13">
      <w:r>
        <w:t>T</w:t>
      </w:r>
      <w:r w:rsidR="00957C13">
        <w:t>ravess</w:t>
      </w:r>
      <w:r>
        <w:t xml:space="preserve">ões seriam utilizados em </w:t>
      </w:r>
      <w:r w:rsidR="00957C13">
        <w:t>diálogos</w:t>
      </w:r>
      <w:r>
        <w:t xml:space="preserve">, </w:t>
      </w:r>
      <w:r w:rsidR="00957C13">
        <w:t>que</w:t>
      </w:r>
      <w:r w:rsidR="00422E1C">
        <w:t xml:space="preserve"> não </w:t>
      </w:r>
      <w:r>
        <w:t xml:space="preserve">se aplicariam </w:t>
      </w:r>
      <w:r w:rsidR="00422E1C">
        <w:t>em artigos</w:t>
      </w:r>
      <w:r>
        <w:t>. Mas podem ser usados como separador de textos, especialmente em legendas.</w:t>
      </w:r>
    </w:p>
    <w:p w14:paraId="2904B8CF" w14:textId="17566685" w:rsidR="004C285B" w:rsidRDefault="004C285B" w:rsidP="00820E0B">
      <w:pPr>
        <w:pStyle w:val="PargrafodaLista"/>
        <w:numPr>
          <w:ilvl w:val="0"/>
          <w:numId w:val="8"/>
        </w:numPr>
      </w:pPr>
      <w:r>
        <w:t>Crase</w:t>
      </w:r>
    </w:p>
    <w:p w14:paraId="68A7AA9F" w14:textId="52B78606" w:rsidR="001B2A6F" w:rsidRPr="00A83A61" w:rsidRDefault="001B2A6F" w:rsidP="001B2A6F">
      <w:r>
        <w:t xml:space="preserve">Devem ser usadas corretamente! A regra é simples: artigo A + preposição A. Portanto, só pode ser usada antes de </w:t>
      </w:r>
      <w:r w:rsidR="00433FC6">
        <w:rPr>
          <w:b/>
        </w:rPr>
        <w:t xml:space="preserve">substantivos </w:t>
      </w:r>
      <w:r w:rsidRPr="00433FC6">
        <w:rPr>
          <w:b/>
        </w:rPr>
        <w:t>feminin</w:t>
      </w:r>
      <w:r w:rsidR="00433FC6">
        <w:rPr>
          <w:b/>
        </w:rPr>
        <w:t>o</w:t>
      </w:r>
      <w:r w:rsidRPr="00433FC6">
        <w:rPr>
          <w:b/>
        </w:rPr>
        <w:t>s</w:t>
      </w:r>
      <w:r>
        <w:t>!</w:t>
      </w:r>
      <w:r w:rsidR="00433FC6">
        <w:t xml:space="preserve"> Se tiver ainda em dúvida com uma palavra feminina, substitua por um substantivo masculino e verifique se </w:t>
      </w:r>
      <w:r w:rsidR="00F0524A">
        <w:t xml:space="preserve">ganhou o artigo “O”. Caso sim, a versão fermina leva crase. Exemplo: </w:t>
      </w:r>
      <w:r w:rsidR="00A0257E">
        <w:t>“Eu fiz uma compra a vista” versus “eu fiz uma compra a</w:t>
      </w:r>
      <w:r w:rsidR="00A0257E" w:rsidRPr="00A0257E">
        <w:rPr>
          <w:strike/>
        </w:rPr>
        <w:t>o</w:t>
      </w:r>
      <w:r w:rsidR="00A0257E">
        <w:t xml:space="preserve"> prazo”.</w:t>
      </w:r>
    </w:p>
    <w:p w14:paraId="3532A50E" w14:textId="77777777" w:rsidR="004C285B" w:rsidRPr="00A83A61" w:rsidRDefault="004C285B" w:rsidP="00820E0B">
      <w:pPr>
        <w:pStyle w:val="PargrafodaLista"/>
        <w:numPr>
          <w:ilvl w:val="0"/>
          <w:numId w:val="8"/>
        </w:numPr>
      </w:pPr>
      <w:r>
        <w:t>Tabulação</w:t>
      </w:r>
    </w:p>
    <w:p w14:paraId="72F2EB57" w14:textId="161C6F56" w:rsidR="004C285B" w:rsidRDefault="004C285B" w:rsidP="004C285B">
      <w:r>
        <w:t>Deve ser evitada no início do parágrafo. Ao invés de tabular, modificar estilo normal</w:t>
      </w:r>
      <w:r w:rsidR="00D322D7">
        <w:t>.</w:t>
      </w:r>
    </w:p>
    <w:p w14:paraId="6C3B5FF7" w14:textId="77777777" w:rsidR="004C285B" w:rsidRPr="00D322D7" w:rsidRDefault="004C285B" w:rsidP="00820E0B">
      <w:pPr>
        <w:pStyle w:val="PargrafodaLista"/>
        <w:numPr>
          <w:ilvl w:val="0"/>
          <w:numId w:val="8"/>
        </w:numPr>
      </w:pPr>
      <w:r w:rsidRPr="00D322D7">
        <w:t>Bullets</w:t>
      </w:r>
    </w:p>
    <w:p w14:paraId="7EF43E4F" w14:textId="739291CE" w:rsidR="0041736B" w:rsidRPr="00D322D7" w:rsidRDefault="00D322D7" w:rsidP="00AE6D5B">
      <w:r w:rsidRPr="00D322D7">
        <w:t>Devem ser usados com parcimônia, sem separação de parágrafos.</w:t>
      </w:r>
    </w:p>
    <w:p w14:paraId="205000C3" w14:textId="77777777" w:rsidR="00D322D7" w:rsidRDefault="00D322D7" w:rsidP="00AE6D5B"/>
    <w:p w14:paraId="363EFD06" w14:textId="58F0934E" w:rsidR="00D23ACF" w:rsidRPr="00D322D7" w:rsidRDefault="00D23ACF" w:rsidP="00AE6D5B">
      <w:pPr>
        <w:rPr>
          <w:b/>
        </w:rPr>
      </w:pPr>
      <w:r w:rsidRPr="00D322D7">
        <w:rPr>
          <w:b/>
        </w:rPr>
        <w:t>Outros erros comuns:</w:t>
      </w:r>
    </w:p>
    <w:p w14:paraId="1569B698" w14:textId="4504361F" w:rsidR="00D23ACF" w:rsidRPr="00D322D7" w:rsidRDefault="00D23ACF" w:rsidP="00D23ACF">
      <w:pPr>
        <w:pStyle w:val="PargrafodaLista"/>
        <w:numPr>
          <w:ilvl w:val="0"/>
          <w:numId w:val="9"/>
        </w:numPr>
      </w:pPr>
      <w:r w:rsidRPr="00D322D7">
        <w:t>Mesmo</w:t>
      </w:r>
    </w:p>
    <w:p w14:paraId="380762A3" w14:textId="16375A4A" w:rsidR="00EE6FE3" w:rsidRPr="00EE6FE3" w:rsidRDefault="00EE6FE3" w:rsidP="00EE6FE3">
      <w:pPr>
        <w:ind w:left="567" w:firstLine="0"/>
      </w:pPr>
      <w:r w:rsidRPr="00EE6FE3">
        <w:t>A palavra “mesmo” não pode ser usada para substituir substantivo ou pronome. Ao invés de usar “mesmo”, deve-se usar um pronome pessoal do caso reto ou pronome demonstrativo.</w:t>
      </w:r>
      <w:r>
        <w:t xml:space="preserve"> </w:t>
      </w:r>
      <w:r w:rsidRPr="00EE6FE3">
        <w:t>Exemplo:</w:t>
      </w:r>
    </w:p>
    <w:p w14:paraId="0E5FCC61" w14:textId="648F78C3" w:rsidR="00EE6FE3" w:rsidRPr="00EE6FE3" w:rsidRDefault="00EE6FE3" w:rsidP="00EE6FE3">
      <w:pPr>
        <w:ind w:left="567" w:firstLine="0"/>
      </w:pPr>
      <w:r w:rsidRPr="00EE6FE3">
        <w:t>Errado:</w:t>
      </w:r>
    </w:p>
    <w:p w14:paraId="0C304B75" w14:textId="06CB51E6" w:rsidR="00EE6FE3" w:rsidRPr="00EE6FE3" w:rsidRDefault="00EE6FE3" w:rsidP="00EE6FE3">
      <w:pPr>
        <w:ind w:left="567" w:firstLine="0"/>
      </w:pPr>
      <w:r>
        <w:tab/>
      </w:r>
      <w:r>
        <w:tab/>
      </w:r>
      <w:r w:rsidRPr="00EE6FE3">
        <w:t>Antes de usar o elevador, verifique se o MESMO encontra-se em perfeitas condições.</w:t>
      </w:r>
    </w:p>
    <w:p w14:paraId="33CB6D0B" w14:textId="6F18AD4C" w:rsidR="00EE6FE3" w:rsidRPr="00EE6FE3" w:rsidRDefault="00EE6FE3" w:rsidP="00EE6FE3">
      <w:pPr>
        <w:ind w:left="567" w:firstLine="0"/>
      </w:pPr>
      <w:r w:rsidRPr="00EE6FE3">
        <w:t>Correto:</w:t>
      </w:r>
    </w:p>
    <w:p w14:paraId="1E2318EA" w14:textId="5AF0FD5A" w:rsidR="00EE6FE3" w:rsidRPr="00EE6FE3" w:rsidRDefault="00EE6FE3" w:rsidP="00EE6FE3">
      <w:pPr>
        <w:ind w:left="567" w:firstLine="0"/>
      </w:pPr>
      <w:r>
        <w:tab/>
      </w:r>
      <w:r>
        <w:tab/>
      </w:r>
      <w:r w:rsidRPr="00EE6FE3">
        <w:t>Antes de usar o elevador, verifique se ele se encontra em perfeitas condições.</w:t>
      </w:r>
    </w:p>
    <w:p w14:paraId="0F648AD0" w14:textId="77777777" w:rsidR="00D23ACF" w:rsidRPr="00D23ACF" w:rsidRDefault="00D23ACF" w:rsidP="00D23ACF">
      <w:pPr>
        <w:rPr>
          <w:highlight w:val="yellow"/>
        </w:rPr>
      </w:pPr>
    </w:p>
    <w:p w14:paraId="1EA962C8" w14:textId="075176A7" w:rsidR="003F13EA" w:rsidRDefault="003F13EA" w:rsidP="00FA379E">
      <w:pPr>
        <w:pStyle w:val="Subttulo"/>
      </w:pPr>
      <w:commentRangeStart w:id="63"/>
      <w:ins w:id="64" w:author="Fabio Furia Silva" w:date="2019-02-03T18:32:00Z">
        <w:r>
          <w:t>Anexo</w:t>
        </w:r>
      </w:ins>
      <w:commentRangeEnd w:id="63"/>
      <w:r w:rsidR="005402C8">
        <w:rPr>
          <w:rStyle w:val="Refdecomentrio"/>
          <w:rFonts w:eastAsia="Times" w:cs="Times"/>
          <w:b w:val="0"/>
          <w:color w:val="000000"/>
        </w:rPr>
        <w:commentReference w:id="63"/>
      </w:r>
    </w:p>
    <w:p w14:paraId="5B418BA1" w14:textId="6C27EBA8" w:rsidR="00D35076" w:rsidRPr="00D35076" w:rsidRDefault="005402C8" w:rsidP="00FA379E">
      <w:pPr>
        <w:rPr>
          <w:ins w:id="65" w:author="Fabio Furia Silva" w:date="2019-02-03T18:32:00Z"/>
        </w:rPr>
      </w:pPr>
      <w:r w:rsidRPr="005402C8">
        <w:rPr>
          <w:highlight w:val="yellow"/>
        </w:rPr>
        <w:t>Texto ou documento não elaborado pelo autor do Trabalho: pode ser um outro Artigo, TCC, Monografia, Tese.</w:t>
      </w:r>
    </w:p>
    <w:p w14:paraId="22FDFF45" w14:textId="2ADFB0D8" w:rsidR="003F13EA" w:rsidRDefault="003F13EA" w:rsidP="00FA379E">
      <w:pPr>
        <w:pStyle w:val="Subttulo"/>
      </w:pPr>
      <w:commentRangeStart w:id="66"/>
      <w:ins w:id="67" w:author="Fabio Furia Silva" w:date="2019-02-03T18:32:00Z">
        <w:r>
          <w:t>Agradecimentos</w:t>
        </w:r>
      </w:ins>
      <w:commentRangeEnd w:id="66"/>
      <w:r w:rsidR="0014283A">
        <w:rPr>
          <w:rStyle w:val="Refdecomentrio"/>
          <w:rFonts w:eastAsia="Times" w:cs="Times"/>
          <w:b w:val="0"/>
          <w:color w:val="000000"/>
        </w:rPr>
        <w:commentReference w:id="66"/>
      </w:r>
    </w:p>
    <w:p w14:paraId="62901FFD" w14:textId="08CFDAF7" w:rsidR="00B82CF0" w:rsidRPr="00F00678" w:rsidRDefault="00B82CF0" w:rsidP="00FA379E">
      <w:r w:rsidRPr="00B82CF0">
        <w:rPr>
          <w:highlight w:val="yellow"/>
        </w:rPr>
        <w:t>Texto sucinto, pré-aprovado</w:t>
      </w:r>
    </w:p>
    <w:sectPr w:rsidR="00B82CF0" w:rsidRPr="00F00678" w:rsidSect="007704B4">
      <w:headerReference w:type="even" r:id="rId14"/>
      <w:headerReference w:type="default" r:id="rId15"/>
      <w:footerReference w:type="even" r:id="rId16"/>
      <w:footerReference w:type="default" r:id="rId17"/>
      <w:headerReference w:type="first" r:id="rId18"/>
      <w:footerReference w:type="first" r:id="rId19"/>
      <w:type w:val="continuous"/>
      <w:pgSz w:w="11907" w:h="16840"/>
      <w:pgMar w:top="1418" w:right="1418" w:bottom="1418" w:left="1418" w:header="964" w:footer="964" w:gutter="0"/>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Fabio Furia Silva" w:date="2019-02-03T19:02:00Z" w:initials="FF">
    <w:p w14:paraId="7B9C3969" w14:textId="77777777" w:rsidR="0048721D" w:rsidRDefault="0048721D" w:rsidP="00FA379E">
      <w:pPr>
        <w:pStyle w:val="Textodecomentrio"/>
      </w:pPr>
      <w:r>
        <w:rPr>
          <w:rStyle w:val="Refdecomentrio"/>
        </w:rPr>
        <w:annotationRef/>
      </w:r>
      <w:r w:rsidR="00C44DE3">
        <w:t xml:space="preserve">Os pontos </w:t>
      </w:r>
      <w:r w:rsidR="00C44DE3" w:rsidRPr="00DF2E08">
        <w:rPr>
          <w:highlight w:val="yellow"/>
        </w:rPr>
        <w:t>em amarelo</w:t>
      </w:r>
      <w:r w:rsidR="00C44DE3">
        <w:t xml:space="preserve"> no texto são ilustrativos e deverão ser substituídos pelo conteúdo do trabalho de fato dos autores.</w:t>
      </w:r>
    </w:p>
    <w:p w14:paraId="661BA8B3" w14:textId="77777777" w:rsidR="00C44DE3" w:rsidRDefault="00C44DE3" w:rsidP="00FA379E">
      <w:pPr>
        <w:pStyle w:val="Textodecomentrio"/>
      </w:pPr>
      <w:r>
        <w:t>Os comentários à direita são explicativos e também deverão ser removidos à medida em que as seções do texto são completadas.</w:t>
      </w:r>
    </w:p>
    <w:p w14:paraId="3E975F8A" w14:textId="03E00D0A" w:rsidR="00785811" w:rsidRDefault="00785811" w:rsidP="00FA379E">
      <w:pPr>
        <w:pStyle w:val="Textodecomentrio"/>
      </w:pPr>
      <w:r>
        <w:t xml:space="preserve">Para facilitar o uso da ferramenta Word, recomenda-se ativar a visualização de campos calculados: </w:t>
      </w:r>
      <w:r w:rsidR="00F70712">
        <w:t xml:space="preserve">Arquivo, Opções, Avançadas, </w:t>
      </w:r>
      <w:r w:rsidR="00984C8B">
        <w:t>Sombreamento de Campos, Sempre</w:t>
      </w:r>
    </w:p>
  </w:comment>
  <w:comment w:id="3" w:author="Fabio Furia Silva" w:date="2019-02-03T18:47:00Z" w:initials="FF">
    <w:p w14:paraId="3F8EA92B" w14:textId="11505C88" w:rsidR="00993BF3" w:rsidRDefault="00993BF3" w:rsidP="00FA379E">
      <w:pPr>
        <w:pStyle w:val="Textodecomentrio"/>
      </w:pPr>
      <w:r>
        <w:rPr>
          <w:rStyle w:val="Refdecomentrio"/>
        </w:rPr>
        <w:annotationRef/>
      </w:r>
      <w:r>
        <w:t>Título</w:t>
      </w:r>
      <w:r w:rsidR="00F10A4B">
        <w:t xml:space="preserve">: Subtítulo </w:t>
      </w:r>
      <w:r>
        <w:t xml:space="preserve">deve ser </w:t>
      </w:r>
      <w:r w:rsidR="00F10A4B">
        <w:t xml:space="preserve">alterado </w:t>
      </w:r>
      <w:r>
        <w:t xml:space="preserve">em Informações do documento </w:t>
      </w:r>
      <w:r w:rsidR="00216F22">
        <w:t>(menu Arquivo do Word)</w:t>
      </w:r>
      <w:r w:rsidR="00F10A4B">
        <w:t>, e atualizado (F9)</w:t>
      </w:r>
      <w:r w:rsidR="00216F22">
        <w:t>.</w:t>
      </w:r>
    </w:p>
    <w:p w14:paraId="73D642F7" w14:textId="71EF8717" w:rsidR="00CE5A30" w:rsidRDefault="00F10A4B" w:rsidP="00FA379E">
      <w:pPr>
        <w:pStyle w:val="Textodecomentrio"/>
      </w:pPr>
      <w:r>
        <w:t>D</w:t>
      </w:r>
      <w:r w:rsidR="00216F22">
        <w:t>eve representar um sumário do trabalho e não um nome de projeto</w:t>
      </w:r>
      <w:r w:rsidR="00ED7839">
        <w:t>, sistema</w:t>
      </w:r>
      <w:r w:rsidR="00CE5A30">
        <w:t xml:space="preserve"> ou grupo. Ex.: </w:t>
      </w:r>
    </w:p>
    <w:p w14:paraId="12C624D1" w14:textId="7F280B50" w:rsidR="00216F22" w:rsidRDefault="00CE5A30" w:rsidP="00FA379E">
      <w:pPr>
        <w:pStyle w:val="Textodecomentrio"/>
      </w:pPr>
      <w:r>
        <w:t xml:space="preserve">Detecção de melanoma através de algoritmo em redes neurais para </w:t>
      </w:r>
      <w:r w:rsidR="00ED7839">
        <w:t>reconhecimento de imagens de pele</w:t>
      </w:r>
    </w:p>
  </w:comment>
  <w:comment w:id="19" w:author="Fabio Furia Silva" w:date="2019-02-03T19:15:00Z" w:initials="FF">
    <w:p w14:paraId="1CD5D99F" w14:textId="71BC980E" w:rsidR="00C30F6B" w:rsidRDefault="00C30F6B" w:rsidP="00FA379E">
      <w:pPr>
        <w:pStyle w:val="Textodecomentrio"/>
      </w:pPr>
      <w:r>
        <w:rPr>
          <w:rStyle w:val="Refdecomentrio"/>
        </w:rPr>
        <w:annotationRef/>
      </w:r>
      <w:r>
        <w:t>Confirmar data de entrega do trabalho</w:t>
      </w:r>
    </w:p>
  </w:comment>
  <w:comment w:id="31" w:author="Fabio Furia Silva" w:date="2019-02-03T19:40:00Z" w:initials="FF">
    <w:p w14:paraId="54DC5203" w14:textId="09288D91" w:rsidR="00CB7B92" w:rsidRDefault="00CB7B92">
      <w:pPr>
        <w:pStyle w:val="Textodecomentrio"/>
      </w:pPr>
      <w:r>
        <w:rPr>
          <w:rStyle w:val="Refdecomentrio"/>
        </w:rPr>
        <w:annotationRef/>
      </w:r>
      <w:r>
        <w:t>As referências a imagens devem ser feitas via Referência Cruzada do Word: Referências, Referência</w:t>
      </w:r>
      <w:r w:rsidR="004849CB">
        <w:t xml:space="preserve"> Cruzada</w:t>
      </w:r>
      <w:r w:rsidR="00D969A6">
        <w:t>, Apenas Nome e Número</w:t>
      </w:r>
      <w:r w:rsidR="004849CB">
        <w:t>:</w:t>
      </w:r>
    </w:p>
    <w:p w14:paraId="588477E8" w14:textId="67FDE8C0" w:rsidR="004849CB" w:rsidRDefault="00D969A6">
      <w:pPr>
        <w:pStyle w:val="Textodecomentrio"/>
      </w:pPr>
      <w:r w:rsidRPr="00841332">
        <w:rPr>
          <w:noProof/>
          <w:u w:val="single"/>
        </w:rPr>
        <w:drawing>
          <wp:inline distT="0" distB="0" distL="0" distR="0" wp14:anchorId="12D6F035" wp14:editId="5AC9EEA7">
            <wp:extent cx="3504762" cy="1600000"/>
            <wp:effectExtent l="0" t="0" r="635" b="6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504762" cy="1600000"/>
                    </a:xfrm>
                    <a:prstGeom prst="rect">
                      <a:avLst/>
                    </a:prstGeom>
                  </pic:spPr>
                </pic:pic>
              </a:graphicData>
            </a:graphic>
          </wp:inline>
        </w:drawing>
      </w:r>
    </w:p>
  </w:comment>
  <w:comment w:id="32" w:author="Fabio Furia Silva" w:date="2019-02-03T19:39:00Z" w:initials="FF">
    <w:p w14:paraId="172EB694" w14:textId="77777777" w:rsidR="00675EC3" w:rsidRDefault="00675EC3">
      <w:pPr>
        <w:pStyle w:val="Textodecomentrio"/>
      </w:pPr>
      <w:r>
        <w:rPr>
          <w:rStyle w:val="Refdecomentrio"/>
        </w:rPr>
        <w:annotationRef/>
      </w:r>
      <w:r>
        <w:t xml:space="preserve">As legendas devem ser gerenciadas automaticamente pelo Word. </w:t>
      </w:r>
    </w:p>
    <w:p w14:paraId="385D933A" w14:textId="126A372F" w:rsidR="00675EC3" w:rsidRDefault="00675EC3">
      <w:pPr>
        <w:pStyle w:val="Textodecomentrio"/>
      </w:pPr>
      <w:r>
        <w:t>Para tanto, usar o comando Referências, Inserir</w:t>
      </w:r>
      <w:r w:rsidR="008A2C64">
        <w:t xml:space="preserve"> Legenda</w:t>
      </w:r>
      <w:r w:rsidR="003707ED">
        <w:t>:</w:t>
      </w:r>
    </w:p>
    <w:p w14:paraId="23D3CE34" w14:textId="31DF3783" w:rsidR="003707ED" w:rsidRDefault="003707ED">
      <w:pPr>
        <w:pStyle w:val="Textodecomentrio"/>
      </w:pPr>
      <w:r>
        <w:rPr>
          <w:noProof/>
        </w:rPr>
        <w:drawing>
          <wp:inline distT="0" distB="0" distL="0" distR="0" wp14:anchorId="5B615C6D" wp14:editId="4123B882">
            <wp:extent cx="2876190" cy="2295238"/>
            <wp:effectExtent l="0" t="0" r="63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876190" cy="2295238"/>
                    </a:xfrm>
                    <a:prstGeom prst="rect">
                      <a:avLst/>
                    </a:prstGeom>
                  </pic:spPr>
                </pic:pic>
              </a:graphicData>
            </a:graphic>
          </wp:inline>
        </w:drawing>
      </w:r>
    </w:p>
  </w:comment>
  <w:comment w:id="33" w:author="Fabio Furia Silva" w:date="2019-02-03T19:42:00Z" w:initials="FF">
    <w:p w14:paraId="0A6A9E29" w14:textId="4CEB36B3" w:rsidR="00D969A6" w:rsidRDefault="00D969A6">
      <w:pPr>
        <w:pStyle w:val="Textodecomentrio"/>
      </w:pPr>
      <w:r>
        <w:rPr>
          <w:rStyle w:val="Refdecomentrio"/>
        </w:rPr>
        <w:annotationRef/>
      </w:r>
      <w:r>
        <w:t>Basta utilizar o estilo “Legenda” (“Cpation”)</w:t>
      </w:r>
    </w:p>
  </w:comment>
  <w:comment w:id="37" w:author="Fabio Furia Silva" w:date="2019-02-03T19:49:00Z" w:initials="FF">
    <w:p w14:paraId="49EE989E" w14:textId="2CBE60DE" w:rsidR="00443A26" w:rsidRDefault="00443A26">
      <w:pPr>
        <w:pStyle w:val="Textodecomentrio"/>
      </w:pPr>
      <w:r>
        <w:rPr>
          <w:rStyle w:val="Refdecomentrio"/>
        </w:rPr>
        <w:annotationRef/>
      </w:r>
      <w:r>
        <w:t>Já fora criado um estilo no word para auxiliar: “Imagem”</w:t>
      </w:r>
    </w:p>
  </w:comment>
  <w:comment w:id="48" w:author="Fabio Furia Silva" w:date="2019-02-03T19:34:00Z" w:initials="FF">
    <w:p w14:paraId="3650B0C9" w14:textId="77777777" w:rsidR="00785811" w:rsidRDefault="00785811">
      <w:pPr>
        <w:pStyle w:val="Textodecomentrio"/>
      </w:pPr>
      <w:r>
        <w:rPr>
          <w:rStyle w:val="Refdecomentrio"/>
        </w:rPr>
        <w:annotationRef/>
      </w:r>
      <w:r>
        <w:t>A referência a tabelas e a figuras deve ser feita através de referência cruzada do Word, facilitando em caso de alteração da numeração automática</w:t>
      </w:r>
      <w:r w:rsidR="00D57419">
        <w:t>:</w:t>
      </w:r>
    </w:p>
    <w:p w14:paraId="481A2A63" w14:textId="1491E1F1" w:rsidR="00D57419" w:rsidRDefault="00D57419">
      <w:pPr>
        <w:pStyle w:val="Textodecomentrio"/>
      </w:pPr>
      <w:r>
        <w:rPr>
          <w:noProof/>
        </w:rPr>
        <w:drawing>
          <wp:inline distT="0" distB="0" distL="0" distR="0" wp14:anchorId="3B95A0AF" wp14:editId="76423402">
            <wp:extent cx="2876190" cy="2295238"/>
            <wp:effectExtent l="0" t="0" r="63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2876190" cy="2295238"/>
                    </a:xfrm>
                    <a:prstGeom prst="rect">
                      <a:avLst/>
                    </a:prstGeom>
                  </pic:spPr>
                </pic:pic>
              </a:graphicData>
            </a:graphic>
          </wp:inline>
        </w:drawing>
      </w:r>
    </w:p>
  </w:comment>
  <w:comment w:id="49" w:author="Fabio Furia Silva" w:date="2019-02-03T19:53:00Z" w:initials="FF">
    <w:p w14:paraId="1C379874" w14:textId="22EF4F0C" w:rsidR="00BD77C9" w:rsidRDefault="00BD77C9">
      <w:pPr>
        <w:pStyle w:val="Textodecomentrio"/>
      </w:pPr>
      <w:r>
        <w:rPr>
          <w:rStyle w:val="Refdecomentrio"/>
        </w:rPr>
        <w:annotationRef/>
      </w:r>
      <w:r>
        <w:t>Já fora criado o estilo “LegendaTabela” com estas configurações</w:t>
      </w:r>
    </w:p>
  </w:comment>
  <w:comment w:id="51" w:author="Fabio Furia Silva" w:date="2019-02-03T19:25:00Z" w:initials="FF">
    <w:p w14:paraId="62B4FC08" w14:textId="77777777" w:rsidR="00F21A09" w:rsidRDefault="00F21A09">
      <w:pPr>
        <w:pStyle w:val="Textodecomentrio"/>
      </w:pPr>
      <w:r>
        <w:rPr>
          <w:rStyle w:val="Refdecomentrio"/>
        </w:rPr>
        <w:annotationRef/>
      </w:r>
      <w:r>
        <w:t>A formatação dos itens de tabela de conter:</w:t>
      </w:r>
    </w:p>
    <w:p w14:paraId="3E763BDC" w14:textId="767FCEFF" w:rsidR="00F21A09" w:rsidRDefault="00F21A09">
      <w:pPr>
        <w:pStyle w:val="Textodecomentrio"/>
      </w:pPr>
      <w:r>
        <w:t xml:space="preserve">Parágrafo: sem identação, com </w:t>
      </w:r>
      <w:r w:rsidR="00A0516C">
        <w:t>“</w:t>
      </w:r>
      <w:r>
        <w:t>controle de linhas órfãs</w:t>
      </w:r>
      <w:r w:rsidR="00A0516C">
        <w:t>”</w:t>
      </w:r>
      <w:r>
        <w:t xml:space="preserve"> e </w:t>
      </w:r>
      <w:r w:rsidR="00A0516C">
        <w:t>“</w:t>
      </w:r>
      <w:r>
        <w:t xml:space="preserve">mantendo as linhas </w:t>
      </w:r>
      <w:r w:rsidR="00A0516C">
        <w:t>juntas” (vide Formatação de parágrafo no Word).</w:t>
      </w:r>
    </w:p>
    <w:p w14:paraId="1AB0F93A" w14:textId="77777777" w:rsidR="00B54FE9" w:rsidRDefault="00B54FE9" w:rsidP="00B54FE9">
      <w:pPr>
        <w:pStyle w:val="Textodecomentrio"/>
      </w:pPr>
      <w:r>
        <w:t>Formatação de tabela:</w:t>
      </w:r>
    </w:p>
    <w:p w14:paraId="1255DC8C" w14:textId="57D468FB" w:rsidR="00B54FE9" w:rsidRDefault="00B54FE9" w:rsidP="00B54FE9">
      <w:pPr>
        <w:pStyle w:val="Textodecomentrio"/>
      </w:pPr>
      <w:r>
        <w:t>Todas as linhas: não podem quebrar entre páginas</w:t>
      </w:r>
    </w:p>
    <w:p w14:paraId="2034FED4" w14:textId="53E89140" w:rsidR="00B54FE9" w:rsidRDefault="00B54FE9" w:rsidP="00B54FE9">
      <w:pPr>
        <w:pStyle w:val="Textodecomentrio"/>
      </w:pPr>
      <w:r>
        <w:t xml:space="preserve">1ª linha: repetir o cabeçalho no topo de cada página; deve </w:t>
      </w:r>
      <w:r w:rsidR="00617B12">
        <w:t>ser em negrito e ter fundo cinza</w:t>
      </w:r>
    </w:p>
    <w:p w14:paraId="7F7FFC9D" w14:textId="480429B8" w:rsidR="00A0516C" w:rsidRDefault="00D56D7A">
      <w:pPr>
        <w:pStyle w:val="Textodecomentrio"/>
      </w:pPr>
      <w:r>
        <w:t>Ainda a numeração deve ser automática e deve-se utilizar estilo do Word próprio (“Caption” ou “Legenda”)</w:t>
      </w:r>
    </w:p>
  </w:comment>
  <w:comment w:id="57" w:author="Fabio Furia Silva" w:date="2019-02-03T19:56:00Z" w:initials="FF">
    <w:p w14:paraId="765F11E8" w14:textId="7C05E284" w:rsidR="0014283A" w:rsidRDefault="0014283A">
      <w:pPr>
        <w:pStyle w:val="Textodecomentrio"/>
      </w:pPr>
      <w:r>
        <w:rPr>
          <w:rStyle w:val="Refdecomentrio"/>
        </w:rPr>
        <w:annotationRef/>
      </w:r>
      <w:r>
        <w:t>Exemplos de referências a serem utilizados</w:t>
      </w:r>
    </w:p>
  </w:comment>
  <w:comment w:id="58" w:author="Fabio Furia Silva" w:date="2019-02-03T18:40:00Z" w:initials="FF">
    <w:p w14:paraId="17C747B1" w14:textId="5C72AE47" w:rsidR="00BF6576" w:rsidRDefault="00BF6576" w:rsidP="00FA379E">
      <w:pPr>
        <w:pStyle w:val="Textodecomentrio"/>
      </w:pPr>
      <w:r>
        <w:rPr>
          <w:rStyle w:val="Refdecomentrio"/>
        </w:rPr>
        <w:annotationRef/>
      </w:r>
      <w:r>
        <w:t>Opcional, em ordem alfabética</w:t>
      </w:r>
    </w:p>
  </w:comment>
  <w:comment w:id="61" w:author="Fabio Furia Silva" w:date="2019-02-03T18:52:00Z" w:initials="FF">
    <w:p w14:paraId="4640C308" w14:textId="34EDD073" w:rsidR="00F03AE6" w:rsidRDefault="00F03AE6" w:rsidP="00FA379E">
      <w:pPr>
        <w:pStyle w:val="Textodecomentrio"/>
      </w:pPr>
      <w:r>
        <w:rPr>
          <w:rStyle w:val="Refdecomentrio"/>
        </w:rPr>
        <w:annotationRef/>
      </w:r>
      <w:r>
        <w:t>Opcional</w:t>
      </w:r>
    </w:p>
  </w:comment>
  <w:comment w:id="63" w:author="Fabio Furia Silva" w:date="2019-02-03T18:51:00Z" w:initials="FF">
    <w:p w14:paraId="528874DB" w14:textId="021E1F72" w:rsidR="005402C8" w:rsidRDefault="005402C8" w:rsidP="00FA379E">
      <w:pPr>
        <w:pStyle w:val="Textodecomentrio"/>
      </w:pPr>
      <w:r>
        <w:rPr>
          <w:rStyle w:val="Refdecomentrio"/>
        </w:rPr>
        <w:annotationRef/>
      </w:r>
      <w:r>
        <w:t>Opcional</w:t>
      </w:r>
    </w:p>
  </w:comment>
  <w:comment w:id="66" w:author="Fabio Furia Silva" w:date="2019-02-03T19:56:00Z" w:initials="FF">
    <w:p w14:paraId="290FF6B2" w14:textId="12CC7B94" w:rsidR="0014283A" w:rsidRDefault="0014283A">
      <w:pPr>
        <w:pStyle w:val="Textodecomentrio"/>
      </w:pPr>
      <w:r>
        <w:rPr>
          <w:rStyle w:val="Refdecomentrio"/>
        </w:rPr>
        <w:annotationRef/>
      </w:r>
      <w:r>
        <w:t>Opcional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975F8A" w15:done="0"/>
  <w15:commentEx w15:paraId="12C624D1" w15:done="0"/>
  <w15:commentEx w15:paraId="1CD5D99F" w15:done="0"/>
  <w15:commentEx w15:paraId="588477E8" w15:done="0"/>
  <w15:commentEx w15:paraId="23D3CE34" w15:done="0"/>
  <w15:commentEx w15:paraId="0A6A9E29" w15:done="0"/>
  <w15:commentEx w15:paraId="49EE989E" w15:done="0"/>
  <w15:commentEx w15:paraId="481A2A63" w15:done="0"/>
  <w15:commentEx w15:paraId="1C379874" w15:done="0"/>
  <w15:commentEx w15:paraId="7F7FFC9D" w15:done="0"/>
  <w15:commentEx w15:paraId="765F11E8" w15:done="0"/>
  <w15:commentEx w15:paraId="17C747B1" w15:done="0"/>
  <w15:commentEx w15:paraId="4640C308" w15:done="0"/>
  <w15:commentEx w15:paraId="528874DB" w15:done="0"/>
  <w15:commentEx w15:paraId="290FF6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975F8A" w16cid:durableId="2001B950"/>
  <w16cid:commentId w16cid:paraId="12C624D1" w16cid:durableId="2001B5BB"/>
  <w16cid:commentId w16cid:paraId="7BBBF00B" w16cid:durableId="2001B3DE"/>
  <w16cid:commentId w16cid:paraId="1CD5D99F" w16cid:durableId="2001BC58"/>
  <w16cid:commentId w16cid:paraId="32DFA237" w16cid:durableId="2001A972"/>
  <w16cid:commentId w16cid:paraId="23D3CE34" w16cid:durableId="2001C1DF"/>
  <w16cid:commentId w16cid:paraId="0A6A9E29" w16cid:durableId="2001C2B8"/>
  <w16cid:commentId w16cid:paraId="49EE989E" w16cid:durableId="2001C455"/>
  <w16cid:commentId w16cid:paraId="481A2A63" w16cid:durableId="2001C0AE"/>
  <w16cid:commentId w16cid:paraId="1C379874" w16cid:durableId="2001C54F"/>
  <w16cid:commentId w16cid:paraId="7F7FFC9D" w16cid:durableId="2001BEC6"/>
  <w16cid:commentId w16cid:paraId="765F11E8" w16cid:durableId="2001C5D7"/>
  <w16cid:commentId w16cid:paraId="17C747B1" w16cid:durableId="2001B431"/>
  <w16cid:commentId w16cid:paraId="4640C308" w16cid:durableId="2001B6DC"/>
  <w16cid:commentId w16cid:paraId="528874DB" w16cid:durableId="2001B6C5"/>
  <w16cid:commentId w16cid:paraId="290FF6B2" w16cid:durableId="2001C5E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399CC9" w14:textId="77777777" w:rsidR="009E6B7D" w:rsidRDefault="009E6B7D" w:rsidP="00FA379E">
      <w:r>
        <w:separator/>
      </w:r>
    </w:p>
  </w:endnote>
  <w:endnote w:type="continuationSeparator" w:id="0">
    <w:p w14:paraId="135E3302" w14:textId="77777777" w:rsidR="009E6B7D" w:rsidRDefault="009E6B7D" w:rsidP="00FA3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D46CA" w14:textId="1424981E" w:rsidR="0095145B" w:rsidRPr="00FA34EC" w:rsidRDefault="000B4E5F" w:rsidP="00FA379E">
    <w:pPr>
      <w:rPr>
        <w:lang w:val="en-US"/>
      </w:rPr>
    </w:pPr>
    <w:r w:rsidRPr="00FA34EC">
      <w:rPr>
        <w:lang w:val="en-US"/>
      </w:rPr>
      <w:t>Proceedings of the XII SIBGRAPI (October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0772507"/>
      <w:docPartObj>
        <w:docPartGallery w:val="Page Numbers (Bottom of Page)"/>
        <w:docPartUnique/>
      </w:docPartObj>
    </w:sdtPr>
    <w:sdtEndPr>
      <w:rPr>
        <w:noProof/>
      </w:rPr>
    </w:sdtEndPr>
    <w:sdtContent>
      <w:p w14:paraId="00D824D5" w14:textId="59767A7D" w:rsidR="00F802C3" w:rsidRDefault="00F802C3" w:rsidP="00FA379E">
        <w:pPr>
          <w:pStyle w:val="Rodap"/>
        </w:pPr>
        <w:r>
          <w:fldChar w:fldCharType="begin"/>
        </w:r>
        <w:r>
          <w:instrText xml:space="preserve"> PAGE   \* MERGEFORMAT </w:instrText>
        </w:r>
        <w:r>
          <w:fldChar w:fldCharType="separate"/>
        </w:r>
        <w:r w:rsidR="004E6ECA">
          <w:rPr>
            <w:noProof/>
          </w:rPr>
          <w:t>7</w:t>
        </w:r>
        <w:r>
          <w:rPr>
            <w:noProof/>
          </w:rPr>
          <w:fldChar w:fldCharType="end"/>
        </w:r>
      </w:p>
    </w:sdtContent>
  </w:sdt>
  <w:p w14:paraId="79D3D069" w14:textId="77777777" w:rsidR="00F802C3" w:rsidRDefault="00F802C3" w:rsidP="00FA379E">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D46CB" w14:textId="4732D480" w:rsidR="0095145B" w:rsidRPr="004318CC" w:rsidRDefault="0095145B" w:rsidP="00FA379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613B5A" w14:textId="77777777" w:rsidR="009E6B7D" w:rsidRDefault="009E6B7D" w:rsidP="00FA379E">
      <w:r>
        <w:separator/>
      </w:r>
    </w:p>
  </w:footnote>
  <w:footnote w:type="continuationSeparator" w:id="0">
    <w:p w14:paraId="7A70DE19" w14:textId="77777777" w:rsidR="009E6B7D" w:rsidRDefault="009E6B7D" w:rsidP="00FA379E">
      <w:r>
        <w:continuationSeparator/>
      </w:r>
    </w:p>
  </w:footnote>
  <w:footnote w:id="1">
    <w:p w14:paraId="028C7749" w14:textId="552CACA0" w:rsidR="00511456" w:rsidRPr="00FA34EC" w:rsidRDefault="00511456" w:rsidP="00FA379E">
      <w:pPr>
        <w:pStyle w:val="Textodenotaderodap"/>
        <w:rPr>
          <w:rPrChange w:id="12" w:author="Fabio Furia Silva" w:date="2019-02-03T18:34:00Z">
            <w:rPr/>
          </w:rPrChange>
        </w:rPr>
      </w:pPr>
      <w:ins w:id="13" w:author="Fabio Furia Silva" w:date="2019-02-03T18:34:00Z">
        <w:r>
          <w:rPr>
            <w:rStyle w:val="Refdenotaderodap"/>
          </w:rPr>
          <w:footnoteRef/>
        </w:r>
        <w:r>
          <w:t xml:space="preserve"> </w:t>
        </w:r>
      </w:ins>
      <w:r w:rsidR="00570947">
        <w:t xml:space="preserve">Os autores podem ser contatados </w:t>
      </w:r>
      <w:r w:rsidR="00B52025">
        <w:t>respectivamente</w:t>
      </w:r>
      <w:r w:rsidR="00570947">
        <w:t xml:space="preserve"> </w:t>
      </w:r>
      <w:r w:rsidR="00B52025">
        <w:t xml:space="preserve">pelos seus correios eletrônicos: </w:t>
      </w:r>
      <w:r w:rsidR="00F23883" w:rsidRPr="009944F6">
        <w:rPr>
          <w:highlight w:val="yellow"/>
        </w:rPr>
        <w:t xml:space="preserve">fabio.furia@faculdadeimpacta.com.br, </w:t>
      </w:r>
      <w:ins w:id="14" w:author="Fabio Furia Silva" w:date="2019-02-03T18:35:00Z">
        <w:r w:rsidR="00F23883" w:rsidRPr="009944F6">
          <w:rPr>
            <w:highlight w:val="yellow"/>
          </w:rPr>
          <w:t>fabio.teixeira@faculdadeimpacta.com.br</w:t>
        </w:r>
        <w:r w:rsidR="00484032" w:rsidRPr="009944F6">
          <w:rPr>
            <w:highlight w:val="yellow"/>
          </w:rPr>
          <w:t xml:space="preserve">, </w:t>
        </w:r>
      </w:ins>
      <w:r w:rsidR="00E44C56" w:rsidRPr="009944F6">
        <w:rPr>
          <w:highlight w:val="yellow"/>
        </w:rPr>
        <w:t>fernando.sousa@faculdadeimpacta.com.br, gustavo.maia@faculdadeimpacta.com.br, vanderson.bossi@faculdadeimpacta.com.br, yuri.dirickson@faculdadeimpacta.com.br</w:t>
      </w:r>
      <w:r w:rsidR="009944F6" w:rsidRPr="009944F6">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D46C6" w14:textId="17DFAC9A" w:rsidR="0095145B" w:rsidRDefault="000B4E5F" w:rsidP="00FA379E">
    <w:r>
      <w:fldChar w:fldCharType="begin"/>
    </w:r>
    <w:r>
      <w:instrText>PAGE</w:instrText>
    </w:r>
    <w:r>
      <w:fldChar w:fldCharType="end"/>
    </w:r>
  </w:p>
  <w:p w14:paraId="6F6D46C7" w14:textId="77777777" w:rsidR="0095145B" w:rsidRDefault="000B4E5F" w:rsidP="00FA379E">
    <w:r>
      <w:t>S. Sandri, J. Stolfi, L.Velho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D46C8" w14:textId="77F2C795" w:rsidR="0095145B" w:rsidRDefault="00A221FE" w:rsidP="00FA379E">
    <w:ins w:id="68" w:author="Fabio Furia Silva" w:date="2019-02-03T18:10:00Z">
      <w:r>
        <w:tab/>
      </w:r>
    </w:ins>
  </w:p>
  <w:p w14:paraId="6F6D46C9" w14:textId="77777777" w:rsidR="0095145B" w:rsidRDefault="0095145B" w:rsidP="00FA379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54498" w14:textId="633A0DA3" w:rsidR="00F802C3" w:rsidRDefault="00F802C3" w:rsidP="00FA379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243C6"/>
    <w:multiLevelType w:val="hybridMultilevel"/>
    <w:tmpl w:val="81D0902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
    <w:nsid w:val="138E5F95"/>
    <w:multiLevelType w:val="hybridMultilevel"/>
    <w:tmpl w:val="3AFE807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
    <w:nsid w:val="17111771"/>
    <w:multiLevelType w:val="multilevel"/>
    <w:tmpl w:val="0416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E346EDA"/>
    <w:multiLevelType w:val="multilevel"/>
    <w:tmpl w:val="E670F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3A24400"/>
    <w:multiLevelType w:val="hybridMultilevel"/>
    <w:tmpl w:val="04BAADC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76743ED"/>
    <w:multiLevelType w:val="multilevel"/>
    <w:tmpl w:val="717293E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6">
    <w:nsid w:val="594C13A7"/>
    <w:multiLevelType w:val="hybridMultilevel"/>
    <w:tmpl w:val="6958D82A"/>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7">
    <w:nsid w:val="65D26F48"/>
    <w:multiLevelType w:val="hybridMultilevel"/>
    <w:tmpl w:val="FEB06F6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7AAA17CC"/>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5"/>
  </w:num>
  <w:num w:numId="3">
    <w:abstractNumId w:val="2"/>
  </w:num>
  <w:num w:numId="4">
    <w:abstractNumId w:val="8"/>
  </w:num>
  <w:num w:numId="5">
    <w:abstractNumId w:val="0"/>
  </w:num>
  <w:num w:numId="6">
    <w:abstractNumId w:val="4"/>
  </w:num>
  <w:num w:numId="7">
    <w:abstractNumId w:val="7"/>
  </w:num>
  <w:num w:numId="8">
    <w:abstractNumId w:val="6"/>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bio Furia Silva">
    <w15:presenceInfo w15:providerId="Windows Live" w15:userId="9a58c8a0a32987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45B"/>
    <w:rsid w:val="00056102"/>
    <w:rsid w:val="00066F18"/>
    <w:rsid w:val="000864B3"/>
    <w:rsid w:val="000A09FD"/>
    <w:rsid w:val="000B29CC"/>
    <w:rsid w:val="000B4E5F"/>
    <w:rsid w:val="000F3F53"/>
    <w:rsid w:val="00115DE3"/>
    <w:rsid w:val="00131EA8"/>
    <w:rsid w:val="0013288F"/>
    <w:rsid w:val="0014283A"/>
    <w:rsid w:val="00155484"/>
    <w:rsid w:val="00170E29"/>
    <w:rsid w:val="0018491B"/>
    <w:rsid w:val="001A3840"/>
    <w:rsid w:val="001B2A6F"/>
    <w:rsid w:val="00210FF6"/>
    <w:rsid w:val="00216F22"/>
    <w:rsid w:val="0026371D"/>
    <w:rsid w:val="00273DF7"/>
    <w:rsid w:val="00281235"/>
    <w:rsid w:val="002A3633"/>
    <w:rsid w:val="00337E90"/>
    <w:rsid w:val="00340419"/>
    <w:rsid w:val="0036325E"/>
    <w:rsid w:val="003707ED"/>
    <w:rsid w:val="003A2663"/>
    <w:rsid w:val="003B2043"/>
    <w:rsid w:val="003F13EA"/>
    <w:rsid w:val="0041736B"/>
    <w:rsid w:val="00422E1C"/>
    <w:rsid w:val="004278AB"/>
    <w:rsid w:val="004318CC"/>
    <w:rsid w:val="00432CFA"/>
    <w:rsid w:val="00433FC6"/>
    <w:rsid w:val="00443A26"/>
    <w:rsid w:val="004451B6"/>
    <w:rsid w:val="004638CD"/>
    <w:rsid w:val="00474282"/>
    <w:rsid w:val="00484032"/>
    <w:rsid w:val="004849CB"/>
    <w:rsid w:val="0048721D"/>
    <w:rsid w:val="00495444"/>
    <w:rsid w:val="004A7686"/>
    <w:rsid w:val="004C285B"/>
    <w:rsid w:val="004C787F"/>
    <w:rsid w:val="004E4602"/>
    <w:rsid w:val="004E6ECA"/>
    <w:rsid w:val="00511456"/>
    <w:rsid w:val="00516551"/>
    <w:rsid w:val="005336FF"/>
    <w:rsid w:val="005402C8"/>
    <w:rsid w:val="005574A0"/>
    <w:rsid w:val="00570947"/>
    <w:rsid w:val="00584FEC"/>
    <w:rsid w:val="005C09E5"/>
    <w:rsid w:val="005D7AB0"/>
    <w:rsid w:val="0060772E"/>
    <w:rsid w:val="00617B12"/>
    <w:rsid w:val="00623B99"/>
    <w:rsid w:val="00627156"/>
    <w:rsid w:val="00645D5F"/>
    <w:rsid w:val="00646DFB"/>
    <w:rsid w:val="00647DB9"/>
    <w:rsid w:val="006618F9"/>
    <w:rsid w:val="006712C2"/>
    <w:rsid w:val="00675EC3"/>
    <w:rsid w:val="006833C6"/>
    <w:rsid w:val="006837B6"/>
    <w:rsid w:val="006E57ED"/>
    <w:rsid w:val="006E7B8E"/>
    <w:rsid w:val="006F4A60"/>
    <w:rsid w:val="007025CF"/>
    <w:rsid w:val="007222FB"/>
    <w:rsid w:val="00737DF1"/>
    <w:rsid w:val="007704B4"/>
    <w:rsid w:val="00785811"/>
    <w:rsid w:val="007E7258"/>
    <w:rsid w:val="00812DEF"/>
    <w:rsid w:val="00820E0B"/>
    <w:rsid w:val="00825BE3"/>
    <w:rsid w:val="00841332"/>
    <w:rsid w:val="008479D8"/>
    <w:rsid w:val="00893399"/>
    <w:rsid w:val="008A2C64"/>
    <w:rsid w:val="008D371C"/>
    <w:rsid w:val="008E3029"/>
    <w:rsid w:val="009045D9"/>
    <w:rsid w:val="0095145B"/>
    <w:rsid w:val="00957C13"/>
    <w:rsid w:val="00976466"/>
    <w:rsid w:val="00984C8B"/>
    <w:rsid w:val="00993BF3"/>
    <w:rsid w:val="009944F6"/>
    <w:rsid w:val="009C3785"/>
    <w:rsid w:val="009E6B7D"/>
    <w:rsid w:val="00A0257E"/>
    <w:rsid w:val="00A0516C"/>
    <w:rsid w:val="00A221FE"/>
    <w:rsid w:val="00A263DA"/>
    <w:rsid w:val="00A63F43"/>
    <w:rsid w:val="00A83A61"/>
    <w:rsid w:val="00AB18BC"/>
    <w:rsid w:val="00AB29B4"/>
    <w:rsid w:val="00AB2F2A"/>
    <w:rsid w:val="00AE6D5B"/>
    <w:rsid w:val="00B52025"/>
    <w:rsid w:val="00B54FE9"/>
    <w:rsid w:val="00B72F49"/>
    <w:rsid w:val="00B82CF0"/>
    <w:rsid w:val="00B93221"/>
    <w:rsid w:val="00BC3032"/>
    <w:rsid w:val="00BD77C9"/>
    <w:rsid w:val="00BF0927"/>
    <w:rsid w:val="00BF6576"/>
    <w:rsid w:val="00C30F6B"/>
    <w:rsid w:val="00C44DE3"/>
    <w:rsid w:val="00C506BE"/>
    <w:rsid w:val="00C5495F"/>
    <w:rsid w:val="00C65167"/>
    <w:rsid w:val="00C868E9"/>
    <w:rsid w:val="00CB4013"/>
    <w:rsid w:val="00CB7B92"/>
    <w:rsid w:val="00CE5A30"/>
    <w:rsid w:val="00D23ACF"/>
    <w:rsid w:val="00D24B9A"/>
    <w:rsid w:val="00D31AF2"/>
    <w:rsid w:val="00D322D7"/>
    <w:rsid w:val="00D35076"/>
    <w:rsid w:val="00D56D7A"/>
    <w:rsid w:val="00D57419"/>
    <w:rsid w:val="00D91384"/>
    <w:rsid w:val="00D969A6"/>
    <w:rsid w:val="00DF2E08"/>
    <w:rsid w:val="00E37A42"/>
    <w:rsid w:val="00E44C56"/>
    <w:rsid w:val="00E513F8"/>
    <w:rsid w:val="00E641A0"/>
    <w:rsid w:val="00E70D09"/>
    <w:rsid w:val="00E74309"/>
    <w:rsid w:val="00EB7118"/>
    <w:rsid w:val="00ED6770"/>
    <w:rsid w:val="00ED7839"/>
    <w:rsid w:val="00EE6FE3"/>
    <w:rsid w:val="00EF0B12"/>
    <w:rsid w:val="00F00678"/>
    <w:rsid w:val="00F03AE6"/>
    <w:rsid w:val="00F0524A"/>
    <w:rsid w:val="00F109AA"/>
    <w:rsid w:val="00F10A4B"/>
    <w:rsid w:val="00F21A09"/>
    <w:rsid w:val="00F23883"/>
    <w:rsid w:val="00F42324"/>
    <w:rsid w:val="00F506F5"/>
    <w:rsid w:val="00F51EF9"/>
    <w:rsid w:val="00F6251E"/>
    <w:rsid w:val="00F70712"/>
    <w:rsid w:val="00F802C3"/>
    <w:rsid w:val="00F81013"/>
    <w:rsid w:val="00FA34EC"/>
    <w:rsid w:val="00FA379E"/>
    <w:rsid w:val="00FB6178"/>
    <w:rsid w:val="00FB7F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D4678"/>
  <w15:docId w15:val="{EFE14FEC-B4BD-4807-93CF-2748A743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color w:val="000000"/>
        <w:sz w:val="24"/>
        <w:szCs w:val="24"/>
        <w:lang w:val="en-US" w:eastAsia="pt-BR" w:bidi="ar-SA"/>
      </w:rPr>
    </w:rPrDefault>
    <w:pPrDefault>
      <w:pPr>
        <w:pBdr>
          <w:top w:val="nil"/>
          <w:left w:val="nil"/>
          <w:bottom w:val="nil"/>
          <w:right w:val="nil"/>
          <w:between w:val="nil"/>
        </w:pBdr>
        <w:tabs>
          <w:tab w:val="left" w:pos="720"/>
        </w:tabs>
        <w:spacing w:before="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79E"/>
    <w:pPr>
      <w:spacing w:before="0"/>
      <w:ind w:firstLine="567"/>
    </w:pPr>
    <w:rPr>
      <w:rFonts w:ascii="Times New Roman" w:hAnsi="Times New Roman"/>
      <w:lang w:val="pt-BR"/>
    </w:rPr>
  </w:style>
  <w:style w:type="paragraph" w:styleId="Ttulo1">
    <w:name w:val="heading 1"/>
    <w:basedOn w:val="Normal"/>
    <w:next w:val="Normal"/>
    <w:uiPriority w:val="9"/>
    <w:qFormat/>
    <w:rsid w:val="0014283A"/>
    <w:pPr>
      <w:keepNext/>
      <w:keepLines/>
      <w:numPr>
        <w:numId w:val="2"/>
      </w:numPr>
      <w:spacing w:before="360" w:after="120"/>
      <w:outlineLvl w:val="0"/>
    </w:pPr>
    <w:rPr>
      <w:b/>
      <w:sz w:val="32"/>
      <w:szCs w:val="48"/>
    </w:rPr>
  </w:style>
  <w:style w:type="paragraph" w:styleId="Ttulo2">
    <w:name w:val="heading 2"/>
    <w:basedOn w:val="Normal"/>
    <w:next w:val="Normal"/>
    <w:uiPriority w:val="9"/>
    <w:unhideWhenUsed/>
    <w:qFormat/>
    <w:rsid w:val="00E641A0"/>
    <w:pPr>
      <w:keepNext/>
      <w:keepLines/>
      <w:numPr>
        <w:ilvl w:val="1"/>
        <w:numId w:val="2"/>
      </w:numPr>
      <w:spacing w:before="360" w:after="80"/>
      <w:outlineLvl w:val="1"/>
    </w:pPr>
    <w:rPr>
      <w:b/>
      <w:sz w:val="28"/>
      <w:szCs w:val="36"/>
    </w:rPr>
  </w:style>
  <w:style w:type="paragraph" w:styleId="Ttulo3">
    <w:name w:val="heading 3"/>
    <w:basedOn w:val="Normal"/>
    <w:next w:val="Normal"/>
    <w:uiPriority w:val="9"/>
    <w:unhideWhenUsed/>
    <w:qFormat/>
    <w:pPr>
      <w:keepNext/>
      <w:keepLines/>
      <w:numPr>
        <w:ilvl w:val="2"/>
        <w:numId w:val="2"/>
      </w:numPr>
      <w:spacing w:before="280" w:after="80"/>
      <w:outlineLvl w:val="2"/>
    </w:pPr>
    <w:rPr>
      <w:b/>
      <w:sz w:val="28"/>
      <w:szCs w:val="28"/>
    </w:rPr>
  </w:style>
  <w:style w:type="paragraph" w:styleId="Ttulo4">
    <w:name w:val="heading 4"/>
    <w:basedOn w:val="Normal"/>
    <w:next w:val="Normal"/>
    <w:uiPriority w:val="9"/>
    <w:semiHidden/>
    <w:unhideWhenUsed/>
    <w:qFormat/>
    <w:pPr>
      <w:keepNext/>
      <w:keepLines/>
      <w:numPr>
        <w:ilvl w:val="3"/>
        <w:numId w:val="2"/>
      </w:numPr>
      <w:spacing w:before="240" w:after="40"/>
      <w:outlineLvl w:val="3"/>
    </w:pPr>
    <w:rPr>
      <w:b/>
    </w:rPr>
  </w:style>
  <w:style w:type="paragraph" w:styleId="Ttulo5">
    <w:name w:val="heading 5"/>
    <w:basedOn w:val="Normal"/>
    <w:next w:val="Normal"/>
    <w:uiPriority w:val="9"/>
    <w:semiHidden/>
    <w:unhideWhenUsed/>
    <w:qFormat/>
    <w:pPr>
      <w:keepNext/>
      <w:keepLines/>
      <w:numPr>
        <w:ilvl w:val="4"/>
        <w:numId w:val="2"/>
      </w:numPr>
      <w:spacing w:before="220" w:after="40"/>
      <w:outlineLvl w:val="4"/>
    </w:pPr>
    <w:rPr>
      <w:b/>
      <w:sz w:val="22"/>
      <w:szCs w:val="22"/>
    </w:rPr>
  </w:style>
  <w:style w:type="paragraph" w:styleId="Ttulo6">
    <w:name w:val="heading 6"/>
    <w:basedOn w:val="Normal"/>
    <w:next w:val="Normal"/>
    <w:uiPriority w:val="9"/>
    <w:semiHidden/>
    <w:unhideWhenUsed/>
    <w:qFormat/>
    <w:pPr>
      <w:keepNext/>
      <w:keepLines/>
      <w:numPr>
        <w:ilvl w:val="5"/>
        <w:numId w:val="2"/>
      </w:numPr>
      <w:spacing w:before="200" w:after="40"/>
      <w:outlineLvl w:val="5"/>
    </w:pPr>
    <w:rPr>
      <w:b/>
      <w:sz w:val="20"/>
      <w:szCs w:val="20"/>
    </w:rPr>
  </w:style>
  <w:style w:type="paragraph" w:styleId="Ttulo7">
    <w:name w:val="heading 7"/>
    <w:basedOn w:val="Normal"/>
    <w:next w:val="Normal"/>
    <w:link w:val="Ttulo7Char"/>
    <w:uiPriority w:val="9"/>
    <w:semiHidden/>
    <w:unhideWhenUsed/>
    <w:qFormat/>
    <w:rsid w:val="004638CD"/>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4638C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4638C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rsid w:val="00AB18BC"/>
    <w:pPr>
      <w:keepNext/>
      <w:keepLines/>
      <w:spacing w:before="480" w:after="120"/>
      <w:jc w:val="center"/>
      <w:pPrChange w:id="0" w:author="Fabio Furia Silva" w:date="2019-02-03T18:29:00Z">
        <w:pPr>
          <w:keepNext/>
          <w:keepLines/>
          <w:pBdr>
            <w:top w:val="nil"/>
            <w:left w:val="nil"/>
            <w:bottom w:val="nil"/>
            <w:right w:val="nil"/>
            <w:between w:val="nil"/>
          </w:pBdr>
          <w:tabs>
            <w:tab w:val="left" w:pos="720"/>
          </w:tabs>
          <w:spacing w:before="480" w:after="120"/>
          <w:jc w:val="both"/>
        </w:pPr>
      </w:pPrChange>
    </w:pPr>
    <w:rPr>
      <w:b/>
      <w:sz w:val="32"/>
      <w:szCs w:val="72"/>
      <w:rPrChange w:id="0" w:author="Fabio Furia Silva" w:date="2019-02-03T18:29:00Z">
        <w:rPr>
          <w:rFonts w:eastAsia="Times" w:cs="Times"/>
          <w:b/>
          <w:color w:val="000000"/>
          <w:sz w:val="48"/>
          <w:szCs w:val="72"/>
          <w:lang w:val="pt-BR" w:eastAsia="pt-BR" w:bidi="ar-SA"/>
        </w:rPr>
      </w:rPrChange>
    </w:rPr>
  </w:style>
  <w:style w:type="paragraph" w:styleId="Subttulo">
    <w:name w:val="Subtitle"/>
    <w:basedOn w:val="Normal"/>
    <w:next w:val="Normal"/>
    <w:uiPriority w:val="11"/>
    <w:qFormat/>
    <w:rsid w:val="0014283A"/>
    <w:pPr>
      <w:keepNext/>
      <w:keepLines/>
      <w:spacing w:before="360" w:after="80"/>
      <w:pPrChange w:id="1" w:author="Fabio Furia Silva" w:date="2019-02-03T18:28:00Z">
        <w:pPr>
          <w:keepNext/>
          <w:keepLines/>
          <w:pBdr>
            <w:top w:val="nil"/>
            <w:left w:val="nil"/>
            <w:bottom w:val="nil"/>
            <w:right w:val="nil"/>
            <w:between w:val="nil"/>
          </w:pBdr>
          <w:tabs>
            <w:tab w:val="left" w:pos="720"/>
          </w:tabs>
          <w:spacing w:before="360" w:after="80"/>
          <w:jc w:val="both"/>
        </w:pPr>
      </w:pPrChange>
    </w:pPr>
    <w:rPr>
      <w:rFonts w:eastAsia="Georgia" w:cs="Georgia"/>
      <w:b/>
      <w:color w:val="auto"/>
      <w:sz w:val="32"/>
      <w:szCs w:val="48"/>
      <w:rPrChange w:id="1" w:author="Fabio Furia Silva" w:date="2019-02-03T18:28:00Z">
        <w:rPr>
          <w:rFonts w:ascii="Georgia" w:eastAsia="Georgia" w:hAnsi="Georgia" w:cs="Georgia"/>
          <w:i/>
          <w:sz w:val="48"/>
          <w:szCs w:val="48"/>
          <w:lang w:val="pt-BR" w:eastAsia="pt-BR" w:bidi="ar-SA"/>
        </w:rPr>
      </w:rPrChange>
    </w:rPr>
  </w:style>
  <w:style w:type="table" w:customStyle="1" w:styleId="a">
    <w:basedOn w:val="Tabelanormal"/>
    <w:tblPr>
      <w:tblStyleRowBandSize w:val="1"/>
      <w:tblStyleColBandSize w:val="1"/>
      <w:tblInd w:w="0" w:type="dxa"/>
      <w:tblCellMar>
        <w:top w:w="100" w:type="dxa"/>
        <w:left w:w="100" w:type="dxa"/>
        <w:bottom w:w="100" w:type="dxa"/>
        <w:right w:w="100" w:type="dxa"/>
      </w:tblCellMar>
    </w:tblPr>
  </w:style>
  <w:style w:type="paragraph" w:styleId="Rodap">
    <w:name w:val="footer"/>
    <w:basedOn w:val="Normal"/>
    <w:link w:val="RodapChar"/>
    <w:uiPriority w:val="99"/>
    <w:unhideWhenUsed/>
    <w:rsid w:val="00F802C3"/>
    <w:pPr>
      <w:tabs>
        <w:tab w:val="clear" w:pos="720"/>
        <w:tab w:val="center" w:pos="4252"/>
        <w:tab w:val="right" w:pos="8504"/>
      </w:tabs>
    </w:pPr>
  </w:style>
  <w:style w:type="character" w:customStyle="1" w:styleId="RodapChar">
    <w:name w:val="Rodapé Char"/>
    <w:basedOn w:val="Fontepargpadro"/>
    <w:link w:val="Rodap"/>
    <w:uiPriority w:val="99"/>
    <w:rsid w:val="00F802C3"/>
  </w:style>
  <w:style w:type="paragraph" w:styleId="Cabealho">
    <w:name w:val="header"/>
    <w:basedOn w:val="Normal"/>
    <w:link w:val="CabealhoChar"/>
    <w:uiPriority w:val="99"/>
    <w:unhideWhenUsed/>
    <w:rsid w:val="00F802C3"/>
    <w:pPr>
      <w:tabs>
        <w:tab w:val="clear" w:pos="720"/>
        <w:tab w:val="center" w:pos="4252"/>
        <w:tab w:val="right" w:pos="8504"/>
      </w:tabs>
    </w:pPr>
  </w:style>
  <w:style w:type="character" w:customStyle="1" w:styleId="CabealhoChar">
    <w:name w:val="Cabeçalho Char"/>
    <w:basedOn w:val="Fontepargpadro"/>
    <w:link w:val="Cabealho"/>
    <w:uiPriority w:val="99"/>
    <w:rsid w:val="00F802C3"/>
  </w:style>
  <w:style w:type="character" w:styleId="Refdecomentrio">
    <w:name w:val="annotation reference"/>
    <w:basedOn w:val="Fontepargpadro"/>
    <w:uiPriority w:val="99"/>
    <w:semiHidden/>
    <w:unhideWhenUsed/>
    <w:rsid w:val="00F00678"/>
    <w:rPr>
      <w:sz w:val="16"/>
      <w:szCs w:val="16"/>
    </w:rPr>
  </w:style>
  <w:style w:type="paragraph" w:styleId="Textodecomentrio">
    <w:name w:val="annotation text"/>
    <w:basedOn w:val="Normal"/>
    <w:link w:val="TextodecomentrioChar"/>
    <w:uiPriority w:val="99"/>
    <w:unhideWhenUsed/>
    <w:rsid w:val="00F00678"/>
    <w:rPr>
      <w:sz w:val="20"/>
      <w:szCs w:val="20"/>
    </w:rPr>
  </w:style>
  <w:style w:type="character" w:customStyle="1" w:styleId="TextodecomentrioChar">
    <w:name w:val="Texto de comentário Char"/>
    <w:basedOn w:val="Fontepargpadro"/>
    <w:link w:val="Textodecomentrio"/>
    <w:uiPriority w:val="99"/>
    <w:rsid w:val="00F00678"/>
    <w:rPr>
      <w:sz w:val="20"/>
      <w:szCs w:val="20"/>
    </w:rPr>
  </w:style>
  <w:style w:type="paragraph" w:styleId="Assuntodocomentrio">
    <w:name w:val="annotation subject"/>
    <w:basedOn w:val="Textodecomentrio"/>
    <w:next w:val="Textodecomentrio"/>
    <w:link w:val="AssuntodocomentrioChar"/>
    <w:uiPriority w:val="99"/>
    <w:semiHidden/>
    <w:unhideWhenUsed/>
    <w:rsid w:val="00F00678"/>
    <w:rPr>
      <w:b/>
      <w:bCs/>
    </w:rPr>
  </w:style>
  <w:style w:type="character" w:customStyle="1" w:styleId="AssuntodocomentrioChar">
    <w:name w:val="Assunto do comentário Char"/>
    <w:basedOn w:val="TextodecomentrioChar"/>
    <w:link w:val="Assuntodocomentrio"/>
    <w:uiPriority w:val="99"/>
    <w:semiHidden/>
    <w:rsid w:val="00F00678"/>
    <w:rPr>
      <w:b/>
      <w:bCs/>
      <w:sz w:val="20"/>
      <w:szCs w:val="20"/>
    </w:rPr>
  </w:style>
  <w:style w:type="paragraph" w:styleId="Textodebalo">
    <w:name w:val="Balloon Text"/>
    <w:basedOn w:val="Normal"/>
    <w:link w:val="TextodebaloChar"/>
    <w:uiPriority w:val="99"/>
    <w:semiHidden/>
    <w:unhideWhenUsed/>
    <w:rsid w:val="00BF6576"/>
    <w:rPr>
      <w:rFonts w:ascii="Segoe UI" w:hAnsi="Segoe UI" w:cs="Segoe UI"/>
      <w:sz w:val="22"/>
      <w:szCs w:val="18"/>
    </w:rPr>
  </w:style>
  <w:style w:type="character" w:customStyle="1" w:styleId="TextodebaloChar">
    <w:name w:val="Texto de balão Char"/>
    <w:basedOn w:val="Fontepargpadro"/>
    <w:link w:val="Textodebalo"/>
    <w:uiPriority w:val="99"/>
    <w:semiHidden/>
    <w:rsid w:val="00BF6576"/>
    <w:rPr>
      <w:rFonts w:ascii="Segoe UI" w:hAnsi="Segoe UI" w:cs="Segoe UI"/>
      <w:sz w:val="22"/>
      <w:szCs w:val="18"/>
      <w:lang w:val="pt-BR"/>
    </w:rPr>
  </w:style>
  <w:style w:type="character" w:customStyle="1" w:styleId="Ttulo7Char">
    <w:name w:val="Título 7 Char"/>
    <w:basedOn w:val="Fontepargpadro"/>
    <w:link w:val="Ttulo7"/>
    <w:uiPriority w:val="9"/>
    <w:semiHidden/>
    <w:rsid w:val="004638CD"/>
    <w:rPr>
      <w:rFonts w:asciiTheme="majorHAnsi" w:eastAsiaTheme="majorEastAsia" w:hAnsiTheme="majorHAnsi" w:cstheme="majorBidi"/>
      <w:i/>
      <w:iCs/>
      <w:color w:val="243F60" w:themeColor="accent1" w:themeShade="7F"/>
      <w:lang w:val="pt-BR"/>
    </w:rPr>
  </w:style>
  <w:style w:type="character" w:customStyle="1" w:styleId="Ttulo8Char">
    <w:name w:val="Título 8 Char"/>
    <w:basedOn w:val="Fontepargpadro"/>
    <w:link w:val="Ttulo8"/>
    <w:uiPriority w:val="9"/>
    <w:semiHidden/>
    <w:rsid w:val="004638CD"/>
    <w:rPr>
      <w:rFonts w:asciiTheme="majorHAnsi" w:eastAsiaTheme="majorEastAsia" w:hAnsiTheme="majorHAnsi" w:cstheme="majorBidi"/>
      <w:color w:val="272727" w:themeColor="text1" w:themeTint="D8"/>
      <w:sz w:val="21"/>
      <w:szCs w:val="21"/>
      <w:lang w:val="pt-BR"/>
    </w:rPr>
  </w:style>
  <w:style w:type="character" w:customStyle="1" w:styleId="Ttulo9Char">
    <w:name w:val="Título 9 Char"/>
    <w:basedOn w:val="Fontepargpadro"/>
    <w:link w:val="Ttulo9"/>
    <w:uiPriority w:val="9"/>
    <w:semiHidden/>
    <w:rsid w:val="004638CD"/>
    <w:rPr>
      <w:rFonts w:asciiTheme="majorHAnsi" w:eastAsiaTheme="majorEastAsia" w:hAnsiTheme="majorHAnsi" w:cstheme="majorBidi"/>
      <w:i/>
      <w:iCs/>
      <w:color w:val="272727" w:themeColor="text1" w:themeTint="D8"/>
      <w:sz w:val="21"/>
      <w:szCs w:val="21"/>
      <w:lang w:val="pt-BR"/>
    </w:rPr>
  </w:style>
  <w:style w:type="paragraph" w:styleId="Textodenotaderodap">
    <w:name w:val="footnote text"/>
    <w:basedOn w:val="Normal"/>
    <w:link w:val="TextodenotaderodapChar"/>
    <w:uiPriority w:val="99"/>
    <w:unhideWhenUsed/>
    <w:rsid w:val="00647DB9"/>
    <w:pPr>
      <w:ind w:firstLine="0"/>
    </w:pPr>
    <w:rPr>
      <w:sz w:val="20"/>
      <w:szCs w:val="20"/>
    </w:rPr>
  </w:style>
  <w:style w:type="character" w:customStyle="1" w:styleId="TextodenotaderodapChar">
    <w:name w:val="Texto de nota de rodapé Char"/>
    <w:basedOn w:val="Fontepargpadro"/>
    <w:link w:val="Textodenotaderodap"/>
    <w:uiPriority w:val="99"/>
    <w:rsid w:val="00647DB9"/>
    <w:rPr>
      <w:rFonts w:ascii="Times New Roman" w:hAnsi="Times New Roman"/>
      <w:sz w:val="20"/>
      <w:szCs w:val="20"/>
      <w:lang w:val="pt-BR"/>
    </w:rPr>
  </w:style>
  <w:style w:type="character" w:styleId="Refdenotaderodap">
    <w:name w:val="footnote reference"/>
    <w:basedOn w:val="Fontepargpadro"/>
    <w:uiPriority w:val="99"/>
    <w:semiHidden/>
    <w:unhideWhenUsed/>
    <w:rsid w:val="00511456"/>
    <w:rPr>
      <w:vertAlign w:val="superscript"/>
    </w:rPr>
  </w:style>
  <w:style w:type="character" w:styleId="Hyperlink">
    <w:name w:val="Hyperlink"/>
    <w:basedOn w:val="Fontepargpadro"/>
    <w:uiPriority w:val="99"/>
    <w:unhideWhenUsed/>
    <w:rsid w:val="00484032"/>
    <w:rPr>
      <w:color w:val="0000FF" w:themeColor="hyperlink"/>
      <w:u w:val="single"/>
    </w:rPr>
  </w:style>
  <w:style w:type="character" w:customStyle="1" w:styleId="UnresolvedMention">
    <w:name w:val="Unresolved Mention"/>
    <w:basedOn w:val="Fontepargpadro"/>
    <w:uiPriority w:val="99"/>
    <w:semiHidden/>
    <w:unhideWhenUsed/>
    <w:rsid w:val="00484032"/>
    <w:rPr>
      <w:color w:val="605E5C"/>
      <w:shd w:val="clear" w:color="auto" w:fill="E1DFDD"/>
    </w:rPr>
  </w:style>
  <w:style w:type="paragraph" w:styleId="PargrafodaLista">
    <w:name w:val="List Paragraph"/>
    <w:basedOn w:val="Normal"/>
    <w:uiPriority w:val="34"/>
    <w:qFormat/>
    <w:rsid w:val="00FA379E"/>
    <w:pPr>
      <w:ind w:left="720"/>
      <w:contextualSpacing/>
    </w:pPr>
  </w:style>
  <w:style w:type="paragraph" w:styleId="Legenda">
    <w:name w:val="caption"/>
    <w:basedOn w:val="Normal"/>
    <w:next w:val="Normal"/>
    <w:link w:val="LegendaChar"/>
    <w:uiPriority w:val="35"/>
    <w:unhideWhenUsed/>
    <w:qFormat/>
    <w:rsid w:val="00D57419"/>
    <w:pPr>
      <w:spacing w:after="120"/>
      <w:ind w:firstLine="0"/>
    </w:pPr>
    <w:rPr>
      <w:b/>
      <w:iCs/>
      <w:color w:val="auto"/>
      <w:sz w:val="20"/>
      <w:szCs w:val="18"/>
    </w:rPr>
  </w:style>
  <w:style w:type="paragraph" w:customStyle="1" w:styleId="Imagem">
    <w:name w:val="Imagem"/>
    <w:basedOn w:val="Normal"/>
    <w:qFormat/>
    <w:rsid w:val="00C65167"/>
    <w:pPr>
      <w:keepNext/>
      <w:keepLines/>
      <w:pBdr>
        <w:top w:val="none" w:sz="0" w:space="0" w:color="auto"/>
        <w:left w:val="none" w:sz="0" w:space="0" w:color="auto"/>
        <w:bottom w:val="none" w:sz="0" w:space="0" w:color="auto"/>
        <w:right w:val="none" w:sz="0" w:space="0" w:color="auto"/>
        <w:between w:val="none" w:sz="0" w:space="0" w:color="auto"/>
      </w:pBdr>
      <w:ind w:firstLine="0"/>
      <w:jc w:val="center"/>
    </w:pPr>
    <w:rPr>
      <w:noProof/>
    </w:rPr>
  </w:style>
  <w:style w:type="paragraph" w:customStyle="1" w:styleId="LegendaTabela">
    <w:name w:val="LegendaTabela"/>
    <w:basedOn w:val="Legenda"/>
    <w:link w:val="LegendaTabelaChar"/>
    <w:qFormat/>
    <w:rsid w:val="00D57419"/>
    <w:pPr>
      <w:spacing w:before="120" w:after="0"/>
    </w:pPr>
  </w:style>
  <w:style w:type="character" w:customStyle="1" w:styleId="LegendaChar">
    <w:name w:val="Legenda Char"/>
    <w:basedOn w:val="Fontepargpadro"/>
    <w:link w:val="Legenda"/>
    <w:uiPriority w:val="35"/>
    <w:rsid w:val="00D57419"/>
    <w:rPr>
      <w:rFonts w:ascii="Times New Roman" w:hAnsi="Times New Roman"/>
      <w:b/>
      <w:iCs/>
      <w:color w:val="auto"/>
      <w:sz w:val="20"/>
      <w:szCs w:val="18"/>
      <w:lang w:val="pt-BR"/>
    </w:rPr>
  </w:style>
  <w:style w:type="character" w:customStyle="1" w:styleId="LegendaTabelaChar">
    <w:name w:val="LegendaTabela Char"/>
    <w:basedOn w:val="LegendaChar"/>
    <w:link w:val="LegendaTabela"/>
    <w:rsid w:val="00D57419"/>
    <w:rPr>
      <w:rFonts w:ascii="Times New Roman" w:hAnsi="Times New Roman"/>
      <w:b/>
      <w:iCs/>
      <w:color w:val="auto"/>
      <w:sz w:val="20"/>
      <w:szCs w:val="18"/>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13441">
      <w:bodyDiv w:val="1"/>
      <w:marLeft w:val="0"/>
      <w:marRight w:val="0"/>
      <w:marTop w:val="0"/>
      <w:marBottom w:val="0"/>
      <w:divBdr>
        <w:top w:val="none" w:sz="0" w:space="0" w:color="auto"/>
        <w:left w:val="none" w:sz="0" w:space="0" w:color="auto"/>
        <w:bottom w:val="none" w:sz="0" w:space="0" w:color="auto"/>
        <w:right w:val="none" w:sz="0" w:space="0" w:color="auto"/>
      </w:divBdr>
    </w:div>
    <w:div w:id="518353427">
      <w:bodyDiv w:val="1"/>
      <w:marLeft w:val="0"/>
      <w:marRight w:val="0"/>
      <w:marTop w:val="0"/>
      <w:marBottom w:val="0"/>
      <w:divBdr>
        <w:top w:val="none" w:sz="0" w:space="0" w:color="auto"/>
        <w:left w:val="none" w:sz="0" w:space="0" w:color="auto"/>
        <w:bottom w:val="none" w:sz="0" w:space="0" w:color="auto"/>
        <w:right w:val="none" w:sz="0" w:space="0" w:color="auto"/>
      </w:divBdr>
    </w:div>
    <w:div w:id="857894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reality.sgi.com/employees/jam_sb/mocap/MoCapWP_v2.0.html" TargetMode="Externa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23" Type="http://schemas.microsoft.com/office/2016/09/relationships/commentsIds" Target="commentsIds.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2FA8B-CEED-4417-A320-BCBB18685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2117</Words>
  <Characters>11436</Characters>
  <Application>Microsoft Office Word</Application>
  <DocSecurity>0</DocSecurity>
  <Lines>95</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do Trabalho de OPE: com Subtítulo</vt:lpstr>
      <vt:lpstr>Título do Trabalho de OPE: com Subtítulo</vt:lpstr>
    </vt:vector>
  </TitlesOfParts>
  <Company/>
  <LinksUpToDate>false</LinksUpToDate>
  <CharactersWithSpaces>13526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Trabalho de OPE: com Subtítulo</dc:title>
  <dc:creator>User</dc:creator>
  <cp:lastModifiedBy>User</cp:lastModifiedBy>
  <cp:revision>2</cp:revision>
  <dcterms:created xsi:type="dcterms:W3CDTF">2019-03-01T05:21:00Z</dcterms:created>
  <dcterms:modified xsi:type="dcterms:W3CDTF">2019-03-01T05:21:00Z</dcterms:modified>
</cp:coreProperties>
</file>